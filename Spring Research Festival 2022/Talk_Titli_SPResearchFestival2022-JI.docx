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969D0" w14:textId="27D406A0" w:rsidR="0000252F" w:rsidRDefault="004A3DA2">
      <w:r>
        <w:t xml:space="preserve">Good </w:t>
      </w:r>
      <w:r w:rsidR="009B35A1">
        <w:t xml:space="preserve">Morning/Evening </w:t>
      </w:r>
      <w:r w:rsidR="006E7317">
        <w:t xml:space="preserve">Everyone, </w:t>
      </w:r>
    </w:p>
    <w:p w14:paraId="6E26B096" w14:textId="0B082E26" w:rsidR="006E7317" w:rsidRDefault="00AB6A37" w:rsidP="005C2F9F">
      <w:pPr>
        <w:rPr>
          <w:ins w:id="0" w:author="Ohashi, Naomi (NIH/NCI) [C]" w:date="2022-03-23T10:59:00Z"/>
        </w:rPr>
      </w:pPr>
      <w:r w:rsidRPr="00AB6A37">
        <w:rPr>
          <w:b/>
          <w:bCs/>
        </w:rPr>
        <w:t>Intro</w:t>
      </w:r>
      <w:r>
        <w:t xml:space="preserve"> - </w:t>
      </w:r>
      <w:r w:rsidR="006E7317">
        <w:t>My name is Titli Sarkar</w:t>
      </w:r>
      <w:r w:rsidR="00880232">
        <w:t xml:space="preserve">. I am working as </w:t>
      </w:r>
      <w:ins w:id="1" w:author="Ohashi, Naomi (NIH/NCI) [C]" w:date="2022-03-23T10:43:00Z">
        <w:r w:rsidR="00B84ABA">
          <w:t xml:space="preserve">a </w:t>
        </w:r>
      </w:ins>
      <w:r w:rsidR="00880232">
        <w:t xml:space="preserve">Data Scientist at </w:t>
      </w:r>
      <w:del w:id="2" w:author="Ohashi, Naomi (NIH/NCI) [C]" w:date="2022-03-23T10:44:00Z">
        <w:r w:rsidR="00880232" w:rsidDel="00214124">
          <w:delText>ATOM FNL</w:delText>
        </w:r>
      </w:del>
      <w:ins w:id="3" w:author="Ohashi, Naomi (NIH/NCI) [C]" w:date="2022-03-23T10:44:00Z">
        <w:r w:rsidR="00214124">
          <w:t>Frederick National Laboratory for Cancer Research</w:t>
        </w:r>
      </w:ins>
      <w:r w:rsidR="00880232">
        <w:t xml:space="preserve"> </w:t>
      </w:r>
      <w:r w:rsidR="00C36358">
        <w:t xml:space="preserve">and </w:t>
      </w:r>
      <w:r w:rsidR="002A60D8">
        <w:t xml:space="preserve">today </w:t>
      </w:r>
      <w:r w:rsidR="00C36358">
        <w:t xml:space="preserve">I am going to present </w:t>
      </w:r>
      <w:r w:rsidR="00512A71">
        <w:t xml:space="preserve">the overview of </w:t>
      </w:r>
      <w:ins w:id="4" w:author="Ohashi, Naomi (NIH/NCI) [C]" w:date="2022-03-23T10:44:00Z">
        <w:r w:rsidR="00144F95">
          <w:t xml:space="preserve">the </w:t>
        </w:r>
      </w:ins>
      <w:r w:rsidR="00512A71">
        <w:t xml:space="preserve">ATOM </w:t>
      </w:r>
      <w:del w:id="5" w:author="Ohashi, Naomi (NIH/NCI) [C]" w:date="2022-03-23T10:44:00Z">
        <w:r w:rsidR="005049ED" w:rsidDel="00144F95">
          <w:delText>consortium</w:delText>
        </w:r>
      </w:del>
      <w:ins w:id="6" w:author="Ohashi, Naomi (NIH/NCI) [C]" w:date="2022-03-23T10:44:00Z">
        <w:r w:rsidR="00144F95">
          <w:t xml:space="preserve">drug discovery </w:t>
        </w:r>
        <w:r w:rsidR="00BE722E">
          <w:t>framework</w:t>
        </w:r>
      </w:ins>
      <w:r w:rsidR="005049ED">
        <w:t xml:space="preserve">. </w:t>
      </w:r>
    </w:p>
    <w:p w14:paraId="4D33A3A0" w14:textId="5046774A" w:rsidR="00105BB3" w:rsidRDefault="006760E4" w:rsidP="005C2F9F">
      <w:pPr>
        <w:rPr>
          <w:ins w:id="7" w:author="Ohashi, Naomi (NIH/NCI) [C]" w:date="2022-03-23T11:00:00Z"/>
        </w:rPr>
      </w:pPr>
      <w:ins w:id="8" w:author="Ohashi, Naomi (NIH/NCI) [C]" w:date="2022-03-23T10:59:00Z">
        <w:r w:rsidRPr="006760E4">
          <w:rPr>
            <w:b/>
            <w:bCs/>
            <w:rPrChange w:id="9" w:author="Ohashi, Naomi (NIH/NCI) [C]" w:date="2022-03-23T10:59:00Z">
              <w:rPr/>
            </w:rPrChange>
          </w:rPr>
          <w:t>Impact</w:t>
        </w:r>
        <w:r>
          <w:t xml:space="preserve"> </w:t>
        </w:r>
        <w:r w:rsidR="00105BB3">
          <w:t>–</w:t>
        </w:r>
        <w:r>
          <w:t xml:space="preserve"> </w:t>
        </w:r>
        <w:r w:rsidR="00105BB3">
          <w:t xml:space="preserve">Can you put a statement here?  Talking </w:t>
        </w:r>
      </w:ins>
      <w:ins w:id="10" w:author="Ohashi, Naomi (NIH/NCI) [C]" w:date="2022-03-23T11:00:00Z">
        <w:r w:rsidR="00105BB3">
          <w:t>points are:</w:t>
        </w:r>
      </w:ins>
    </w:p>
    <w:p w14:paraId="3A5B2CD9" w14:textId="67A73F3E" w:rsidR="00105BB3" w:rsidRDefault="0053197A" w:rsidP="0053197A">
      <w:pPr>
        <w:pStyle w:val="ListParagraph"/>
        <w:numPr>
          <w:ilvl w:val="0"/>
          <w:numId w:val="5"/>
        </w:numPr>
        <w:rPr>
          <w:ins w:id="11" w:author="Ohashi, Naomi (NIH/NCI) [C]" w:date="2022-03-23T11:00:00Z"/>
        </w:rPr>
      </w:pPr>
      <w:ins w:id="12" w:author="Ohashi, Naomi (NIH/NCI) [C]" w:date="2022-03-23T11:00:00Z">
        <w:r>
          <w:t xml:space="preserve">Drug discovery process is lengthy, </w:t>
        </w:r>
        <w:r w:rsidR="000B6471">
          <w:t>expensive,</w:t>
        </w:r>
        <w:r>
          <w:t xml:space="preserve"> and low success rates.</w:t>
        </w:r>
      </w:ins>
    </w:p>
    <w:p w14:paraId="56A046AD" w14:textId="510136D3" w:rsidR="0053197A" w:rsidRDefault="00925775" w:rsidP="0053197A">
      <w:pPr>
        <w:pStyle w:val="ListParagraph"/>
        <w:numPr>
          <w:ilvl w:val="0"/>
          <w:numId w:val="5"/>
        </w:numPr>
        <w:rPr>
          <w:ins w:id="13" w:author="Ohashi, Naomi (NIH/NCI) [C]" w:date="2022-03-23T11:01:00Z"/>
        </w:rPr>
      </w:pPr>
      <w:ins w:id="14" w:author="Ohashi, Naomi (NIH/NCI) [C]" w:date="2022-03-23T11:01:00Z">
        <w:r>
          <w:t xml:space="preserve">With ATOM technology, we can accelerate the process faster and </w:t>
        </w:r>
        <w:r w:rsidR="00141808">
          <w:t>cheaper.</w:t>
        </w:r>
      </w:ins>
      <w:ins w:id="15" w:author="Ohashi, Naomi (NIH/NCI) [C]" w:date="2022-03-23T11:04:00Z">
        <w:r w:rsidR="00E9275E">
          <w:t xml:space="preserve">  </w:t>
        </w:r>
      </w:ins>
      <w:ins w:id="16" w:author="Ohashi, Naomi (NIH/NCI) [C]" w:date="2022-03-23T11:06:00Z">
        <w:r w:rsidR="00ED4488">
          <w:t>That can benefit patients to get new treatments faster</w:t>
        </w:r>
      </w:ins>
      <w:ins w:id="17" w:author="Ohashi, Naomi (NIH/NCI) [C]" w:date="2022-03-23T11:05:00Z">
        <w:r w:rsidR="00620168">
          <w:t>.</w:t>
        </w:r>
      </w:ins>
    </w:p>
    <w:p w14:paraId="07E20393" w14:textId="17F15CF0" w:rsidR="00141808" w:rsidRDefault="00141808">
      <w:pPr>
        <w:pStyle w:val="ListParagraph"/>
        <w:numPr>
          <w:ilvl w:val="0"/>
          <w:numId w:val="5"/>
        </w:numPr>
        <w:pPrChange w:id="18" w:author="Ohashi, Naomi (NIH/NCI) [C]" w:date="2022-03-23T11:00:00Z">
          <w:pPr/>
        </w:pPrChange>
      </w:pPr>
      <w:ins w:id="19" w:author="Ohashi, Naomi (NIH/NCI) [C]" w:date="2022-03-23T11:02:00Z">
        <w:r>
          <w:t xml:space="preserve">Since ATOM technology is open-source, the data and models we build </w:t>
        </w:r>
      </w:ins>
      <w:ins w:id="20" w:author="Ohashi, Naomi (NIH/NCI) [C]" w:date="2022-03-23T11:03:00Z">
        <w:r w:rsidR="00E21BA1">
          <w:t xml:space="preserve">are publicly available and can share </w:t>
        </w:r>
      </w:ins>
      <w:ins w:id="21" w:author="Ohashi, Naomi (NIH/NCI) [C]" w:date="2022-03-23T11:02:00Z">
        <w:r>
          <w:t>with the research community</w:t>
        </w:r>
      </w:ins>
      <w:ins w:id="22" w:author="Ohashi, Naomi (NIH/NCI) [C]" w:date="2022-03-23T11:03:00Z">
        <w:r w:rsidR="00E9275E">
          <w:t xml:space="preserve"> for their use.  </w:t>
        </w:r>
      </w:ins>
    </w:p>
    <w:p w14:paraId="40589B4D" w14:textId="77777777" w:rsidR="00885BB7" w:rsidRDefault="00885BB7" w:rsidP="00CE5C15">
      <w:pPr>
        <w:rPr>
          <w:b/>
          <w:bCs/>
        </w:rPr>
      </w:pPr>
    </w:p>
    <w:p w14:paraId="566F64BB" w14:textId="26107D75" w:rsidR="005C2F9F" w:rsidRDefault="00885BB7" w:rsidP="005C2F9F">
      <w:r>
        <w:rPr>
          <w:b/>
          <w:bCs/>
        </w:rPr>
        <w:t xml:space="preserve">ATOM overview - </w:t>
      </w:r>
      <w:r w:rsidR="005C2F9F">
        <w:t>ATOM stands for</w:t>
      </w:r>
      <w:r w:rsidR="005C2F9F" w:rsidRPr="005049ED">
        <w:t xml:space="preserve"> Accelerating Therapeutics for Opportunities in Medicine (ATOM)</w:t>
      </w:r>
      <w:del w:id="23" w:author="Ohashi, Naomi (NIH/NCI) [C]" w:date="2022-03-23T10:45:00Z">
        <w:r w:rsidR="005C2F9F" w:rsidRPr="005049ED" w:rsidDel="00BE722E">
          <w:delText xml:space="preserve"> consortium</w:delText>
        </w:r>
      </w:del>
      <w:r w:rsidR="005C2F9F">
        <w:t>. This is</w:t>
      </w:r>
      <w:r w:rsidR="005C2F9F" w:rsidRPr="005049ED">
        <w:t xml:space="preserve"> public-private partnership with the mission of transforming drug</w:t>
      </w:r>
      <w:r w:rsidR="00BD26E1">
        <w:t xml:space="preserve"> </w:t>
      </w:r>
      <w:r w:rsidR="00BD26E1">
        <w:rPr>
          <w:color w:val="FF0000"/>
        </w:rPr>
        <w:t xml:space="preserve">and therapeutic </w:t>
      </w:r>
      <w:r w:rsidR="005C2F9F" w:rsidRPr="005049ED">
        <w:t>discovery by accelerating the development of more effective therapies for patients</w:t>
      </w:r>
      <w:r w:rsidR="005C2F9F" w:rsidRPr="00BD26E1">
        <w:rPr>
          <w:strike/>
        </w:rPr>
        <w:t>, which can be useful for Cancer Drug Discovery</w:t>
      </w:r>
      <w:del w:id="24" w:author="Ohashi, Naomi (NIH/NCI) [C]" w:date="2022-03-23T10:45:00Z">
        <w:r w:rsidR="005C2F9F" w:rsidRPr="00BD26E1" w:rsidDel="004B0071">
          <w:rPr>
            <w:strike/>
          </w:rPr>
          <w:delText xml:space="preserve"> type researches</w:delText>
        </w:r>
      </w:del>
      <w:r w:rsidR="005C2F9F" w:rsidRPr="00BD26E1">
        <w:rPr>
          <w:strike/>
        </w:rPr>
        <w:t>.</w:t>
      </w:r>
    </w:p>
    <w:p w14:paraId="0A783CB1" w14:textId="2FAD73D6" w:rsidR="005C2F9F" w:rsidRDefault="005C2F9F" w:rsidP="005C2F9F">
      <w:r>
        <w:t xml:space="preserve">It reduces drug-discovery </w:t>
      </w:r>
      <w:r w:rsidRPr="00BD26E1">
        <w:rPr>
          <w:strike/>
        </w:rPr>
        <w:t>pipeline</w:t>
      </w:r>
      <w:r>
        <w:t xml:space="preserve"> </w:t>
      </w:r>
      <w:r w:rsidR="00BD26E1">
        <w:rPr>
          <w:color w:val="FF0000"/>
        </w:rPr>
        <w:t xml:space="preserve">timeline (by this I mean we hope to speed up the research process, rather than reduce a pipeline :-) </w:t>
      </w:r>
      <w:del w:id="25" w:author="Ohashi, Naomi (NIH/NCI) [C]" w:date="2022-03-23T10:46:00Z">
        <w:r w:rsidDel="005C2F9F">
          <w:delText>thtough</w:delText>
        </w:r>
      </w:del>
      <w:ins w:id="26" w:author="Ohashi, Naomi (NIH/NCI) [C]" w:date="2022-03-23T10:46:00Z">
        <w:r w:rsidR="00E260F8">
          <w:t>through</w:t>
        </w:r>
      </w:ins>
      <w:r>
        <w:t xml:space="preserve"> </w:t>
      </w:r>
      <w:del w:id="27" w:author="Ohashi, Naomi (NIH/NCI) [C]" w:date="2022-03-23T10:46:00Z">
        <w:r w:rsidDel="005C2F9F">
          <w:delText xml:space="preserve">AI </w:delText>
        </w:r>
      </w:del>
      <w:ins w:id="28" w:author="Ohashi, Naomi (NIH/NCI) [C]" w:date="2022-03-23T10:46:00Z">
        <w:r w:rsidR="00E260F8">
          <w:t xml:space="preserve">Artificial Intelligence </w:t>
        </w:r>
      </w:ins>
      <w:r>
        <w:t xml:space="preserve">and </w:t>
      </w:r>
      <w:del w:id="29" w:author="Ohashi, Naomi (NIH/NCI) [C]" w:date="2022-03-23T10:46:00Z">
        <w:r w:rsidDel="005C2F9F">
          <w:delText>ML</w:delText>
        </w:r>
      </w:del>
      <w:ins w:id="30" w:author="Ohashi, Naomi (NIH/NCI) [C]" w:date="2022-03-23T10:46:00Z">
        <w:r w:rsidR="00E260F8">
          <w:t>Machine Learning</w:t>
        </w:r>
      </w:ins>
    </w:p>
    <w:p w14:paraId="41BD1536" w14:textId="332ECB38" w:rsidR="005C2F9F" w:rsidRPr="00BD26E1" w:rsidRDefault="005C2F9F" w:rsidP="005C2F9F">
      <w:pPr>
        <w:rPr>
          <w:color w:val="FF0000"/>
        </w:rPr>
      </w:pPr>
      <w:r>
        <w:t>This involves High Performance Computing using resources from Lawrence Livermore National Lab</w:t>
      </w:r>
      <w:r w:rsidR="00BD26E1">
        <w:rPr>
          <w:color w:val="FF0000"/>
        </w:rPr>
        <w:t>, Frederick National Laboratory (FRCE)</w:t>
      </w:r>
      <w:r>
        <w:t xml:space="preserve"> and National Cancer Institute</w:t>
      </w:r>
      <w:ins w:id="31" w:author="Ohashi, Naomi (NIH/NCI) [C]" w:date="2022-03-23T10:50:00Z">
        <w:r w:rsidR="00D56732">
          <w:t xml:space="preserve"> such as Biowulf</w:t>
        </w:r>
      </w:ins>
      <w:r>
        <w:t xml:space="preserve">, it curates and prepare diverse </w:t>
      </w:r>
      <w:del w:id="32" w:author="Ohashi, Naomi (NIH/NCI) [C]" w:date="2022-03-23T10:49:00Z">
        <w:r w:rsidRPr="0061621E" w:rsidDel="008A568A">
          <w:rPr>
            <w:highlight w:val="yellow"/>
            <w:rPrChange w:id="33" w:author="Ohashi, Naomi (NIH/NCI) [C]" w:date="2022-03-23T10:48:00Z">
              <w:rPr/>
            </w:rPrChange>
          </w:rPr>
          <w:delText>biological</w:delText>
        </w:r>
        <w:r w:rsidDel="008A568A">
          <w:delText xml:space="preserve"> </w:delText>
        </w:r>
      </w:del>
      <w:ins w:id="34" w:author="Ohashi, Naomi (NIH/NCI) [C]" w:date="2022-03-23T10:49:00Z">
        <w:r w:rsidR="008A568A">
          <w:t>molecul</w:t>
        </w:r>
        <w:r w:rsidR="00846BA5">
          <w:t>e</w:t>
        </w:r>
        <w:r w:rsidR="008A568A">
          <w:t xml:space="preserve"> </w:t>
        </w:r>
      </w:ins>
      <w:r>
        <w:t xml:space="preserve">data for </w:t>
      </w:r>
      <w:del w:id="35" w:author="Ohashi, Naomi (NIH/NCI) [C]" w:date="2022-03-23T10:47:00Z">
        <w:r w:rsidDel="008357C8">
          <w:delText>Machine Learning</w:delText>
        </w:r>
      </w:del>
      <w:ins w:id="36" w:author="Ohashi, Naomi (NIH/NCI) [C]" w:date="2022-03-23T10:47:00Z">
        <w:r w:rsidR="008357C8">
          <w:t>ML</w:t>
        </w:r>
      </w:ins>
      <w:r>
        <w:t xml:space="preserve">, which can be used in AI and ML based emerging biotech capabilities. </w:t>
      </w:r>
      <w:r w:rsidR="00BD26E1">
        <w:rPr>
          <w:color w:val="FF0000"/>
        </w:rPr>
        <w:t>(</w:t>
      </w:r>
      <w:r w:rsidR="002A4410">
        <w:rPr>
          <w:color w:val="FF0000"/>
        </w:rPr>
        <w:t>Joe wants to point out</w:t>
      </w:r>
      <w:r w:rsidR="00BD26E1">
        <w:rPr>
          <w:color w:val="FF0000"/>
        </w:rPr>
        <w:t xml:space="preserve"> that AMPL is the part of ATOM that curates/prepares diverse molecule data and </w:t>
      </w:r>
      <w:r w:rsidR="00CC66DE">
        <w:rPr>
          <w:color w:val="FF0000"/>
        </w:rPr>
        <w:t xml:space="preserve">it </w:t>
      </w:r>
      <w:r w:rsidR="00BD26E1">
        <w:rPr>
          <w:color w:val="FF0000"/>
        </w:rPr>
        <w:t>also does the ML/AI/Deep Learning steps too)</w:t>
      </w:r>
    </w:p>
    <w:p w14:paraId="256D6391" w14:textId="38D7E1A1" w:rsidR="00166B4D" w:rsidRPr="00E417C7" w:rsidRDefault="005C2F9F" w:rsidP="00CE5C15">
      <w:pPr>
        <w:rPr>
          <w:i/>
          <w:iCs/>
          <w:strike/>
        </w:rPr>
      </w:pPr>
      <w:r>
        <w:t xml:space="preserve">First, </w:t>
      </w:r>
      <w:del w:id="37" w:author="Ohashi, Naomi (NIH/NCI) [C]" w:date="2022-03-23T10:49:00Z">
        <w:r w:rsidRPr="0CDC1549" w:rsidDel="00BD6B55">
          <w:rPr>
            <w:i/>
            <w:iCs/>
          </w:rPr>
          <w:delText>publicly</w:delText>
        </w:r>
        <w:r w:rsidRPr="0CDC1549" w:rsidDel="00EE3A23">
          <w:rPr>
            <w:i/>
            <w:iCs/>
          </w:rPr>
          <w:delText xml:space="preserve"> available </w:delText>
        </w:r>
        <w:r w:rsidRPr="0CDC1549" w:rsidDel="00BD6B55">
          <w:rPr>
            <w:i/>
            <w:iCs/>
          </w:rPr>
          <w:delText>(?)</w:delText>
        </w:r>
        <w:r w:rsidDel="00BD6B55">
          <w:delText xml:space="preserve"> </w:delText>
        </w:r>
      </w:del>
      <w:r w:rsidR="00EE3A23">
        <w:t xml:space="preserve">Molecular data </w:t>
      </w:r>
      <w:ins w:id="38" w:author="Ohashi, Naomi (NIH/NCI) [C]" w:date="2022-03-23T10:49:00Z">
        <w:r w:rsidR="00846BA5">
          <w:t xml:space="preserve">from both publicly and privately available resource </w:t>
        </w:r>
      </w:ins>
      <w:r w:rsidR="00D83E29">
        <w:t>are collected and curated</w:t>
      </w:r>
      <w:r w:rsidR="00BD6B55">
        <w:t xml:space="preserve"> </w:t>
      </w:r>
      <w:r w:rsidR="00C006B8">
        <w:t xml:space="preserve">and featurized to create </w:t>
      </w:r>
      <w:del w:id="39" w:author="Sarkar, Titli (NIH/NCI) [C]" w:date="2022-03-23T18:53:00Z">
        <w:r w:rsidDel="00C006B8">
          <w:delText>a</w:delText>
        </w:r>
      </w:del>
      <w:r w:rsidR="00C006B8">
        <w:t xml:space="preserve"> model ready </w:t>
      </w:r>
      <w:del w:id="40" w:author="Ohashi, Naomi (NIH/NCI) [C]" w:date="2022-03-23T10:50:00Z">
        <w:r w:rsidDel="00C006B8">
          <w:delText>database</w:delText>
        </w:r>
      </w:del>
      <w:ins w:id="41" w:author="Ohashi, Naomi (NIH/NCI) [C]" w:date="2022-03-23T10:50:00Z">
        <w:r w:rsidR="00A8121C">
          <w:t>datasets</w:t>
        </w:r>
      </w:ins>
      <w:r w:rsidR="00C006B8">
        <w:t xml:space="preserve">. Next, </w:t>
      </w:r>
      <w:r w:rsidR="00EC0686">
        <w:t xml:space="preserve">ML models are developed to predict </w:t>
      </w:r>
      <w:r w:rsidR="00732B18">
        <w:t xml:space="preserve">useful properties of in silico Drug Discovery through AMPL pipeline. </w:t>
      </w:r>
      <w:r w:rsidR="002E5155" w:rsidRPr="00166B4D">
        <w:rPr>
          <w:strike/>
        </w:rPr>
        <w:t xml:space="preserve">Next, a Generative Molecular loop is </w:t>
      </w:r>
      <w:r w:rsidR="00B338BC" w:rsidRPr="00166B4D">
        <w:rPr>
          <w:strike/>
        </w:rPr>
        <w:t xml:space="preserve">created which </w:t>
      </w:r>
      <w:r w:rsidR="0030149E" w:rsidRPr="00166B4D">
        <w:rPr>
          <w:strike/>
        </w:rPr>
        <w:t xml:space="preserve">can propose new molecules with optimized properties. </w:t>
      </w:r>
      <w:r w:rsidR="00CE6D93" w:rsidRPr="00166B4D">
        <w:rPr>
          <w:i/>
          <w:iCs/>
          <w:strike/>
        </w:rPr>
        <w:t xml:space="preserve">This optimization loop involves </w:t>
      </w:r>
      <w:r w:rsidR="00FE2D9C" w:rsidRPr="00166B4D">
        <w:rPr>
          <w:i/>
          <w:iCs/>
          <w:strike/>
        </w:rPr>
        <w:t xml:space="preserve">domain knowledge </w:t>
      </w:r>
      <w:r w:rsidR="00FB1B77" w:rsidRPr="00166B4D">
        <w:rPr>
          <w:i/>
          <w:iCs/>
          <w:strike/>
        </w:rPr>
        <w:t xml:space="preserve">as design criteria. Also, the GMD  loop improves by Active Learning </w:t>
      </w:r>
      <w:r w:rsidR="00694BED" w:rsidRPr="00166B4D">
        <w:rPr>
          <w:i/>
          <w:iCs/>
          <w:strike/>
        </w:rPr>
        <w:t>which analyzes the prediction uncertainty, and specify suitable experiments</w:t>
      </w:r>
      <w:r w:rsidR="006A1978" w:rsidRPr="00166B4D">
        <w:rPr>
          <w:i/>
          <w:iCs/>
          <w:strike/>
        </w:rPr>
        <w:t xml:space="preserve">. </w:t>
      </w:r>
      <w:r w:rsidR="003632B5" w:rsidRPr="00166B4D">
        <w:rPr>
          <w:i/>
          <w:iCs/>
          <w:strike/>
        </w:rPr>
        <w:t xml:space="preserve">The new predicted </w:t>
      </w:r>
      <w:r w:rsidR="00A53132" w:rsidRPr="00166B4D">
        <w:rPr>
          <w:i/>
          <w:iCs/>
          <w:strike/>
        </w:rPr>
        <w:t>molecules</w:t>
      </w:r>
      <w:r w:rsidR="006A1978" w:rsidRPr="00166B4D">
        <w:rPr>
          <w:i/>
          <w:iCs/>
          <w:strike/>
        </w:rPr>
        <w:t xml:space="preserve"> then go through Chemistry synthesis and </w:t>
      </w:r>
      <w:r w:rsidR="003632B5" w:rsidRPr="00166B4D">
        <w:rPr>
          <w:i/>
          <w:iCs/>
          <w:strike/>
        </w:rPr>
        <w:t xml:space="preserve">assays and only the </w:t>
      </w:r>
      <w:r w:rsidR="00A53132" w:rsidRPr="00166B4D">
        <w:rPr>
          <w:i/>
          <w:iCs/>
          <w:strike/>
        </w:rPr>
        <w:t xml:space="preserve">best property prediction models are retained after </w:t>
      </w:r>
      <w:r w:rsidR="00087C08" w:rsidRPr="00166B4D">
        <w:rPr>
          <w:i/>
          <w:iCs/>
          <w:strike/>
        </w:rPr>
        <w:t xml:space="preserve">execution the loops several times until satisfactory </w:t>
      </w:r>
      <w:r w:rsidR="00D237BF" w:rsidRPr="00166B4D">
        <w:rPr>
          <w:i/>
          <w:iCs/>
          <w:strike/>
        </w:rPr>
        <w:t>outcomes are generated.</w:t>
      </w:r>
    </w:p>
    <w:p w14:paraId="10CDF481" w14:textId="66070AAC" w:rsidR="00CE5C15" w:rsidRDefault="00AB6A37" w:rsidP="323AB009">
      <w:r w:rsidRPr="323AB009">
        <w:rPr>
          <w:b/>
          <w:bCs/>
        </w:rPr>
        <w:t>AMPL -</w:t>
      </w:r>
      <w:r>
        <w:t xml:space="preserve"> </w:t>
      </w:r>
      <w:r w:rsidR="00CE5C15">
        <w:t xml:space="preserve">The very first initiative of ATOM was </w:t>
      </w:r>
      <w:r w:rsidR="00956E3C">
        <w:t>AMPL or ATOM Modeling PipeLine (AMPL)</w:t>
      </w:r>
      <w:r w:rsidR="00972353">
        <w:t xml:space="preserve"> which is a</w:t>
      </w:r>
      <w:r w:rsidR="00CE5C15">
        <w:t xml:space="preserve">n open-source, modular, extensible </w:t>
      </w:r>
      <w:del w:id="42" w:author="Ohashi, Naomi (NIH/NCI) [C]" w:date="2022-03-23T10:53:00Z">
        <w:r w:rsidR="00CE5C15" w:rsidDel="00BD63D9">
          <w:delText xml:space="preserve">software </w:delText>
        </w:r>
      </w:del>
      <w:ins w:id="43" w:author="Ohashi, Naomi (NIH/NCI) [C]" w:date="2022-03-23T10:53:00Z">
        <w:r w:rsidR="00BD63D9">
          <w:t xml:space="preserve">model </w:t>
        </w:r>
      </w:ins>
      <w:r w:rsidR="00CE5C15">
        <w:t xml:space="preserve">pipeline for building and sharing </w:t>
      </w:r>
      <w:r w:rsidR="00912939">
        <w:t xml:space="preserve">ML </w:t>
      </w:r>
      <w:r w:rsidR="00CE5C15">
        <w:t xml:space="preserve">models </w:t>
      </w:r>
      <w:r w:rsidR="006346CA">
        <w:t>which can predict</w:t>
      </w:r>
      <w:del w:id="44" w:author="Ohashi, Naomi (NIH/NCI) [C]" w:date="2022-03-23T10:53:00Z">
        <w:r w:rsidR="006346CA" w:rsidDel="00A84EC8">
          <w:delText xml:space="preserve"> predict</w:delText>
        </w:r>
      </w:del>
      <w:r w:rsidR="006346CA">
        <w:t xml:space="preserve"> key safety and pharmacokinetic-relevant parameters</w:t>
      </w:r>
      <w:r w:rsidR="0058437B">
        <w:t>. First</w:t>
      </w:r>
      <w:ins w:id="45" w:author="Ohashi, Naomi (NIH/NCI) [C]" w:date="2022-03-23T10:55:00Z">
        <w:r w:rsidR="004B7E4E">
          <w:t xml:space="preserve"> </w:t>
        </w:r>
      </w:ins>
      <w:del w:id="46" w:author="Ohashi, Naomi (NIH/NCI) [C]" w:date="2022-03-23T10:55:00Z">
        <w:r w:rsidR="00BD6B55" w:rsidDel="002410AD">
          <w:delText>strp</w:delText>
        </w:r>
      </w:del>
      <w:ins w:id="47" w:author="Ohashi, Naomi (NIH/NCI) [C]" w:date="2022-03-23T10:55:00Z">
        <w:r w:rsidR="002410AD">
          <w:t>step</w:t>
        </w:r>
      </w:ins>
      <w:r w:rsidR="00BD6B55">
        <w:t xml:space="preserve"> was data curation</w:t>
      </w:r>
      <w:r w:rsidR="00040934">
        <w:t xml:space="preserve">, then a set of featurizer were applied </w:t>
      </w:r>
      <w:r w:rsidR="007560E8">
        <w:t xml:space="preserve">to create machine learning ready inputs. Next, a set of ML models were </w:t>
      </w:r>
      <w:r w:rsidR="00A001D1">
        <w:t>trained,</w:t>
      </w:r>
      <w:r w:rsidR="00666993">
        <w:t xml:space="preserve"> and parameters were tuned </w:t>
      </w:r>
      <w:r w:rsidR="00AE4A16">
        <w:t>an</w:t>
      </w:r>
      <w:del w:id="48" w:author="Ohashi, Naomi (NIH/NCI) [C]" w:date="2022-03-23T10:55:00Z">
        <w:r w:rsidR="00AE4A16" w:rsidDel="002410AD">
          <w:delText>s</w:delText>
        </w:r>
      </w:del>
      <w:ins w:id="49" w:author="Ohashi, Naomi (NIH/NCI) [C]" w:date="2022-03-23T10:55:00Z">
        <w:r w:rsidR="002410AD">
          <w:t>d</w:t>
        </w:r>
      </w:ins>
      <w:r w:rsidR="00AE4A16">
        <w:t xml:space="preserve"> optimized models were read </w:t>
      </w:r>
      <w:r w:rsidR="00666993">
        <w:t xml:space="preserve">to generate prediction </w:t>
      </w:r>
      <w:r w:rsidR="00AE4A16">
        <w:t xml:space="preserve">of properties </w:t>
      </w:r>
      <w:r>
        <w:t xml:space="preserve">(which ones?) </w:t>
      </w:r>
      <w:r w:rsidR="00666993">
        <w:t xml:space="preserve">on new </w:t>
      </w:r>
      <w:r>
        <w:t xml:space="preserve">test </w:t>
      </w:r>
      <w:r w:rsidR="00AE4A16">
        <w:t xml:space="preserve">data. </w:t>
      </w:r>
      <w:r w:rsidR="00CE5C15">
        <w:t>AMPL has been benchmarked on a large collection of pharmaceutical datasets covering a wide range of parameters.</w:t>
      </w:r>
    </w:p>
    <w:p w14:paraId="403C03C6" w14:textId="27C284BC" w:rsidR="00CE5C15" w:rsidRDefault="00AB6A37" w:rsidP="00CE5C15">
      <w:r w:rsidRPr="323AB009">
        <w:rPr>
          <w:b/>
          <w:bCs/>
        </w:rPr>
        <w:t>GMD</w:t>
      </w:r>
      <w:r>
        <w:t xml:space="preserve"> </w:t>
      </w:r>
      <w:r w:rsidR="00885BB7">
        <w:t>–</w:t>
      </w:r>
      <w:r>
        <w:t xml:space="preserve"> </w:t>
      </w:r>
      <w:r w:rsidR="00885BB7">
        <w:t>The base AMPL model was used to create input latent vectors (?) for a Generative Molecular Design for Drug Development which can shorten the timeline for Cancer Drug Discovery. GMD is a High-performance platform for parallel optimization o</w:t>
      </w:r>
      <w:r w:rsidR="00211BF8">
        <w:t>f</w:t>
      </w:r>
      <w:r w:rsidR="00885BB7">
        <w:t xml:space="preserve"> important drug property like Efficacy, Safety and </w:t>
      </w:r>
      <w:r w:rsidR="00885BB7">
        <w:lastRenderedPageBreak/>
        <w:t>Pharmacokinetics. GMD uses an autoencoder for optimized molecule prediction. The initial molecular population is passed through an Encoder which represents inputs in an encoded latent space, then they are decoded to the physical space representation. This goes through AMPL property prediction loop and once the autoencoder is trained, the new molecules are predicted after n number of optimization loops.</w:t>
      </w:r>
    </w:p>
    <w:p w14:paraId="37F9445E" w14:textId="13E9707B" w:rsidR="00C2524D" w:rsidRDefault="00C2524D" w:rsidP="00CE5C15">
      <w:pPr>
        <w:rPr>
          <w:color w:val="FF0000"/>
        </w:rPr>
      </w:pPr>
      <w:r>
        <w:rPr>
          <w:color w:val="FF0000"/>
        </w:rPr>
        <w:t>AMPL is not used to create input latent vectors</w:t>
      </w:r>
      <w:r w:rsidR="00913A31">
        <w:rPr>
          <w:color w:val="FF0000"/>
        </w:rPr>
        <w:t xml:space="preserve"> or train the autoencoder (as far as I understand it anyway). The autoencoder training is a completely different component. </w:t>
      </w:r>
    </w:p>
    <w:p w14:paraId="56928AD0" w14:textId="70F49634" w:rsidR="007F043F" w:rsidRDefault="003A74AE" w:rsidP="00CE5C15">
      <w:pPr>
        <w:rPr>
          <w:color w:val="FF0000"/>
        </w:rPr>
      </w:pPr>
      <w:r>
        <w:rPr>
          <w:color w:val="FF0000"/>
        </w:rPr>
        <w:t>GMD</w:t>
      </w:r>
      <w:r w:rsidR="007F043F">
        <w:rPr>
          <w:color w:val="FF0000"/>
        </w:rPr>
        <w:t xml:space="preserve"> has </w:t>
      </w:r>
      <w:r w:rsidR="000B2B6A">
        <w:rPr>
          <w:color w:val="FF0000"/>
        </w:rPr>
        <w:t>3</w:t>
      </w:r>
      <w:r w:rsidR="007F043F">
        <w:rPr>
          <w:color w:val="FF0000"/>
        </w:rPr>
        <w:t xml:space="preserve"> main components:</w:t>
      </w:r>
    </w:p>
    <w:p w14:paraId="37A9D46B" w14:textId="20CD057B" w:rsidR="007F043F" w:rsidRDefault="007F043F" w:rsidP="00CE5C15">
      <w:pPr>
        <w:rPr>
          <w:color w:val="FF0000"/>
        </w:rPr>
      </w:pPr>
      <w:r>
        <w:rPr>
          <w:color w:val="FF0000"/>
        </w:rPr>
        <w:t>1. A trained Virtual Autoencoder (VAE)</w:t>
      </w:r>
    </w:p>
    <w:p w14:paraId="307B3E37" w14:textId="339753CB" w:rsidR="007F043F" w:rsidRDefault="007F043F" w:rsidP="00CE5C15">
      <w:pPr>
        <w:rPr>
          <w:color w:val="FF0000"/>
        </w:rPr>
      </w:pPr>
      <w:r>
        <w:rPr>
          <w:color w:val="FF0000"/>
        </w:rPr>
        <w:t>a)  An encoder for transforming molecules -&gt; latent vectors (really just a vector (of numbers) for each molecule)</w:t>
      </w:r>
    </w:p>
    <w:p w14:paraId="71F7C570" w14:textId="7E36D340" w:rsidR="007F043F" w:rsidRDefault="007F043F" w:rsidP="00CE5C15">
      <w:pPr>
        <w:rPr>
          <w:color w:val="FF0000"/>
        </w:rPr>
      </w:pPr>
      <w:r>
        <w:rPr>
          <w:color w:val="FF0000"/>
        </w:rPr>
        <w:t>b) A decoder for translating latent vectors -&gt; molecules (take a vector (of numbers) and create a molecule).</w:t>
      </w:r>
    </w:p>
    <w:p w14:paraId="7DA5715A" w14:textId="5BB6463F" w:rsidR="007F043F" w:rsidRDefault="007F043F" w:rsidP="00CE5C15">
      <w:pPr>
        <w:rPr>
          <w:color w:val="FF0000"/>
        </w:rPr>
      </w:pPr>
      <w:r>
        <w:rPr>
          <w:color w:val="FF0000"/>
        </w:rPr>
        <w:t>Clearly the best possible VAE is one that can take a very large set of molecules, encode them to latent vectors, and decode them back to the exact starting molecules. However, this is very difficult to achieve. There are several successful methods for this, and we use the Junction Tree Virtual Autoencoder (JTVAE) one.</w:t>
      </w:r>
    </w:p>
    <w:p w14:paraId="7AB1D6FE" w14:textId="4F315EB9" w:rsidR="007F043F" w:rsidRDefault="007F043F" w:rsidP="00CE5C15">
      <w:pPr>
        <w:rPr>
          <w:color w:val="FF0000"/>
        </w:rPr>
      </w:pPr>
      <w:r>
        <w:rPr>
          <w:color w:val="FF0000"/>
        </w:rPr>
        <w:t xml:space="preserve">2. Once you have the latent vectors for a set of molecules, a Model needs to be trained on them for the prediction of a property, or several properties. Then, we try to optimize molecules (in the latent space) to give better properties. Once the best latent vectors have been found, they must be decoded using the VAE to generate the </w:t>
      </w:r>
      <w:r w:rsidR="00830ECA">
        <w:rPr>
          <w:color w:val="FF0000"/>
        </w:rPr>
        <w:t>representative</w:t>
      </w:r>
      <w:r>
        <w:rPr>
          <w:color w:val="FF0000"/>
        </w:rPr>
        <w:t xml:space="preserve"> molecule</w:t>
      </w:r>
      <w:r w:rsidR="00830ECA">
        <w:rPr>
          <w:color w:val="FF0000"/>
        </w:rPr>
        <w:t>s</w:t>
      </w:r>
      <w:r>
        <w:rPr>
          <w:color w:val="FF0000"/>
        </w:rPr>
        <w:t>. This is also challenging as you’d like to produce ‘real’ molecules</w:t>
      </w:r>
      <w:r w:rsidR="005E2938">
        <w:rPr>
          <w:color w:val="FF0000"/>
        </w:rPr>
        <w:t xml:space="preserve"> and that’s not as simple as it sounds.</w:t>
      </w:r>
      <w:r w:rsidR="003A74AE">
        <w:rPr>
          <w:color w:val="FF0000"/>
        </w:rPr>
        <w:t xml:space="preserve"> This is the crux of the GMD method, the molecule optimization step.</w:t>
      </w:r>
    </w:p>
    <w:p w14:paraId="336171BD" w14:textId="7C2FAEAC" w:rsidR="007F043F" w:rsidRPr="00C2524D" w:rsidRDefault="000B2B6A" w:rsidP="00CE5C15">
      <w:pPr>
        <w:rPr>
          <w:color w:val="FF0000"/>
        </w:rPr>
      </w:pPr>
      <w:r>
        <w:rPr>
          <w:color w:val="FF0000"/>
        </w:rPr>
        <w:t>3. Once you have a set of new (optimized) molecules</w:t>
      </w:r>
      <w:r w:rsidR="00126A04">
        <w:rPr>
          <w:color w:val="FF0000"/>
        </w:rPr>
        <w:t xml:space="preserve"> </w:t>
      </w:r>
      <w:r>
        <w:rPr>
          <w:color w:val="FF0000"/>
        </w:rPr>
        <w:t xml:space="preserve"> you’d like to predict, or compute, their properties</w:t>
      </w:r>
      <w:r w:rsidR="00126A04">
        <w:rPr>
          <w:color w:val="FF0000"/>
        </w:rPr>
        <w:t xml:space="preserve"> if you can</w:t>
      </w:r>
      <w:r>
        <w:rPr>
          <w:color w:val="FF0000"/>
        </w:rPr>
        <w:t>. For the problem of finding the best binding molecules</w:t>
      </w:r>
      <w:r w:rsidR="00BB1B5A">
        <w:rPr>
          <w:color w:val="FF0000"/>
        </w:rPr>
        <w:t>,</w:t>
      </w:r>
      <w:r>
        <w:rPr>
          <w:color w:val="FF0000"/>
        </w:rPr>
        <w:t xml:space="preserve"> </w:t>
      </w:r>
      <w:r w:rsidR="00BB1B5A">
        <w:rPr>
          <w:color w:val="FF0000"/>
        </w:rPr>
        <w:t>LLNL has a very high-throughput docking process to analyze a new set of ‘optimized’ molecules. The results of these docking calculations on a new ‘optimized’ set of molecules are used as their property values. These molecules and their properties are then included in another iteration of molecule optimization</w:t>
      </w:r>
      <w:r w:rsidR="00126A04">
        <w:rPr>
          <w:color w:val="FF0000"/>
        </w:rPr>
        <w:t xml:space="preserve"> (in the latent space)</w:t>
      </w:r>
      <w:r w:rsidR="003F11A0">
        <w:rPr>
          <w:color w:val="FF0000"/>
        </w:rPr>
        <w:t xml:space="preserve"> to produce another round of new (optimized) molecules.</w:t>
      </w:r>
    </w:p>
    <w:p w14:paraId="572DFFB4" w14:textId="05D5789F" w:rsidR="00CE5C15" w:rsidRDefault="00885BB7" w:rsidP="00CE5C15">
      <w:r w:rsidRPr="0CDC1549">
        <w:rPr>
          <w:b/>
          <w:bCs/>
        </w:rPr>
        <w:t xml:space="preserve">GMD Example </w:t>
      </w:r>
      <w:r>
        <w:t xml:space="preserve">-  </w:t>
      </w:r>
    </w:p>
    <w:p w14:paraId="3820BD6A" w14:textId="05C7FACD" w:rsidR="0CDC1549" w:rsidRDefault="0CDC1549" w:rsidP="0CDC1549">
      <w:pPr>
        <w:spacing w:line="257" w:lineRule="auto"/>
      </w:pPr>
      <w:r w:rsidRPr="0CDC1549">
        <w:rPr>
          <w:rFonts w:ascii="Calibri" w:eastAsia="Calibri" w:hAnsi="Calibri" w:cs="Calibri"/>
        </w:rPr>
        <w:t>The pilot project of ATOM to demonstrate the value GMD process with a realistic lead optimization problem was Neurocrine project.</w:t>
      </w:r>
      <w:r w:rsidRPr="0CDC1549">
        <w:rPr>
          <w:rFonts w:ascii="Calibri" w:eastAsia="Calibri" w:hAnsi="Calibri" w:cs="Calibri"/>
          <w:color w:val="000000" w:themeColor="text1"/>
          <w:sz w:val="46"/>
          <w:szCs w:val="46"/>
        </w:rPr>
        <w:t xml:space="preserve"> </w:t>
      </w:r>
      <w:r w:rsidRPr="0CDC1549">
        <w:rPr>
          <w:rFonts w:ascii="Calibri" w:eastAsia="Calibri" w:hAnsi="Calibri" w:cs="Calibri"/>
        </w:rPr>
        <w:t>First generation H1-antihistamines have undesirable side effects mainly due to off-target activities against muscarinic receptors. Some of the second generation H1 inhibitors had to be taken off the market because of interference with the hERG channel, leading to cardiac side effects. For this case study, we have used the GMD active learning framework to generate and evaluate selective H1 antagonists, alternating computational design with experimental testing and model retraining. The GMD loop started with ~25K compounds and ran for 250 generations and generated ~ 7K novel components with optimized properties. The hybrid model used in GMD loop is trained to predict pK</w:t>
      </w:r>
      <w:r w:rsidRPr="0CDC1549">
        <w:rPr>
          <w:rFonts w:ascii="Calibri" w:eastAsia="Calibri" w:hAnsi="Calibri" w:cs="Calibri"/>
          <w:vertAlign w:val="subscript"/>
        </w:rPr>
        <w:t>i</w:t>
      </w:r>
      <w:r w:rsidRPr="0CDC1549">
        <w:rPr>
          <w:rFonts w:ascii="Calibri" w:eastAsia="Calibri" w:hAnsi="Calibri" w:cs="Calibri"/>
        </w:rPr>
        <w:t xml:space="preserve"> first,</w:t>
      </w:r>
      <w:r w:rsidRPr="0CDC1549">
        <w:rPr>
          <w:rFonts w:ascii="Calibri" w:eastAsia="Calibri" w:hAnsi="Calibri" w:cs="Calibri"/>
          <w:color w:val="000000" w:themeColor="text1"/>
          <w:sz w:val="40"/>
          <w:szCs w:val="40"/>
        </w:rPr>
        <w:t xml:space="preserve"> </w:t>
      </w:r>
      <w:r w:rsidRPr="0CDC1549">
        <w:rPr>
          <w:rFonts w:ascii="Calibri" w:eastAsia="Calibri" w:hAnsi="Calibri" w:cs="Calibri"/>
        </w:rPr>
        <w:t>then infer binding affinity for the given pK</w:t>
      </w:r>
      <w:r w:rsidRPr="0CDC1549">
        <w:rPr>
          <w:rFonts w:ascii="Calibri" w:eastAsia="Calibri" w:hAnsi="Calibri" w:cs="Calibri"/>
          <w:vertAlign w:val="subscript"/>
        </w:rPr>
        <w:t>i .</w:t>
      </w:r>
      <w:r w:rsidRPr="0CDC1549">
        <w:rPr>
          <w:rFonts w:ascii="Calibri" w:eastAsia="Calibri" w:hAnsi="Calibri" w:cs="Calibri"/>
        </w:rPr>
        <w:t xml:space="preserve"> This example plot shows compounds with optimized efficacy with H1 histamine receptor pKi (pharmacokinetics) &gt; 9  and M2 </w:t>
      </w:r>
      <w:r w:rsidRPr="0CDC1549">
        <w:rPr>
          <w:rFonts w:ascii="Calibri" w:eastAsia="Calibri" w:hAnsi="Calibri" w:cs="Calibri"/>
        </w:rPr>
        <w:lastRenderedPageBreak/>
        <w:t>muscarinic receptor pKi &lt; 6. The pilot project was developed with histamin receptor, but we are broadening it to cancer data.</w:t>
      </w:r>
    </w:p>
    <w:p w14:paraId="0D4944C9" w14:textId="05D8C7A5" w:rsidR="0CDC1549" w:rsidRDefault="0CDC1549" w:rsidP="0CDC1549">
      <w:pPr>
        <w:spacing w:line="257" w:lineRule="auto"/>
      </w:pPr>
      <w:r w:rsidRPr="0CDC1549">
        <w:rPr>
          <w:rFonts w:ascii="Calibri" w:eastAsia="Calibri" w:hAnsi="Calibri" w:cs="Calibri"/>
          <w:b/>
          <w:bCs/>
        </w:rPr>
        <w:t>Capability Transfer</w:t>
      </w:r>
      <w:r w:rsidRPr="0CDC1549">
        <w:rPr>
          <w:rFonts w:ascii="Calibri" w:eastAsia="Calibri" w:hAnsi="Calibri" w:cs="Calibri"/>
        </w:rPr>
        <w:t xml:space="preserve"> – ATOM offers capability transfer through publicly available data and models through github. It also developed a public-facing web interface for named MoDaC for model and data sharing. Data is managed via upload/download with configurable access level and data transfer supports AWS S3, Globus and Local. </w:t>
      </w:r>
    </w:p>
    <w:p w14:paraId="0F80C4DE" w14:textId="5EDE4A12" w:rsidR="0CDC1549" w:rsidRDefault="0CDC1549" w:rsidP="0CDC1549">
      <w:pPr>
        <w:spacing w:line="257" w:lineRule="auto"/>
      </w:pPr>
      <w:r w:rsidRPr="0CDC1549">
        <w:rPr>
          <w:rFonts w:ascii="Calibri" w:eastAsia="Calibri" w:hAnsi="Calibri" w:cs="Calibri"/>
        </w:rPr>
        <w:t>We hope ATOM will create a platform which can act as a bridge between broader cancer research area.</w:t>
      </w:r>
    </w:p>
    <w:p w14:paraId="473EBF7C" w14:textId="0C76384E" w:rsidR="0CDC1549" w:rsidRDefault="0CDC1549" w:rsidP="0CDC1549"/>
    <w:p w14:paraId="7F1BE5A8" w14:textId="3A9A443A" w:rsidR="0CDC1549" w:rsidRDefault="0CDC1549" w:rsidP="0CDC1549">
      <w:pPr>
        <w:spacing w:line="257" w:lineRule="auto"/>
        <w:rPr>
          <w:rFonts w:ascii="Calibri" w:eastAsia="Calibri" w:hAnsi="Calibri" w:cs="Calibri"/>
          <w:vertAlign w:val="subscript"/>
        </w:rPr>
      </w:pPr>
      <w:r w:rsidRPr="0CDC1549">
        <w:rPr>
          <w:rFonts w:ascii="Calibri" w:eastAsia="Calibri" w:hAnsi="Calibri" w:cs="Calibri"/>
          <w:vertAlign w:val="subscript"/>
        </w:rPr>
        <w:t>========================================================================================================</w:t>
      </w:r>
    </w:p>
    <w:p w14:paraId="287980A3" w14:textId="66337837" w:rsidR="0CDC1549" w:rsidRDefault="0CDC1549" w:rsidP="0CDC1549">
      <w:pPr>
        <w:spacing w:line="257" w:lineRule="auto"/>
      </w:pPr>
      <w:r w:rsidRPr="0CDC1549">
        <w:rPr>
          <w:rFonts w:ascii="Calibri" w:eastAsia="Calibri" w:hAnsi="Calibri" w:cs="Calibri"/>
          <w:sz w:val="28"/>
          <w:szCs w:val="28"/>
        </w:rPr>
        <w:t xml:space="preserve">Information which can be used: </w:t>
      </w:r>
    </w:p>
    <w:p w14:paraId="7B227B8A" w14:textId="346F2356" w:rsidR="0CDC1549" w:rsidRDefault="0CDC1549" w:rsidP="0CDC1549">
      <w:pPr>
        <w:pStyle w:val="ListParagraph"/>
        <w:numPr>
          <w:ilvl w:val="0"/>
          <w:numId w:val="1"/>
        </w:numPr>
        <w:spacing w:line="257" w:lineRule="auto"/>
        <w:rPr>
          <w:rFonts w:eastAsiaTheme="minorEastAsia"/>
          <w:sz w:val="20"/>
          <w:szCs w:val="20"/>
        </w:rPr>
      </w:pPr>
      <w:r w:rsidRPr="0CDC1549">
        <w:rPr>
          <w:rFonts w:ascii="Calibri" w:eastAsia="Calibri" w:hAnsi="Calibri" w:cs="Calibri"/>
          <w:sz w:val="20"/>
          <w:szCs w:val="20"/>
        </w:rPr>
        <w:t xml:space="preserve"> generation of a pool of candidates for computational characterization before experimental synthesis</w:t>
      </w:r>
    </w:p>
    <w:p w14:paraId="7FD31E6C" w14:textId="34406AE7" w:rsidR="0CDC1549" w:rsidRDefault="0CDC1549" w:rsidP="0CDC1549">
      <w:pPr>
        <w:spacing w:line="257" w:lineRule="auto"/>
        <w:rPr>
          <w:rFonts w:ascii="Calibri" w:eastAsia="Calibri" w:hAnsi="Calibri" w:cs="Calibri"/>
          <w:sz w:val="20"/>
          <w:szCs w:val="20"/>
        </w:rPr>
      </w:pPr>
    </w:p>
    <w:p w14:paraId="51BC69F9" w14:textId="51B72576" w:rsidR="0CDC1549" w:rsidRDefault="0CDC1549" w:rsidP="0CDC1549">
      <w:pPr>
        <w:pStyle w:val="ListParagraph"/>
        <w:numPr>
          <w:ilvl w:val="0"/>
          <w:numId w:val="1"/>
        </w:numPr>
        <w:spacing w:line="257" w:lineRule="auto"/>
        <w:rPr>
          <w:sz w:val="20"/>
          <w:szCs w:val="20"/>
        </w:rPr>
      </w:pPr>
      <w:r w:rsidRPr="0CDC1549">
        <w:rPr>
          <w:rFonts w:ascii="Calibri" w:eastAsia="Calibri" w:hAnsi="Calibri" w:cs="Calibri"/>
        </w:rPr>
        <w:t>Novel method to boost pK</w:t>
      </w:r>
      <w:r w:rsidRPr="0CDC1549">
        <w:rPr>
          <w:rFonts w:ascii="Calibri" w:eastAsia="Calibri" w:hAnsi="Calibri" w:cs="Calibri"/>
          <w:vertAlign w:val="subscript"/>
        </w:rPr>
        <w:t>i</w:t>
      </w:r>
      <w:r w:rsidRPr="0CDC1549">
        <w:rPr>
          <w:rFonts w:ascii="Calibri" w:eastAsia="Calibri" w:hAnsi="Calibri" w:cs="Calibri"/>
        </w:rPr>
        <w:t xml:space="preserve"> or pIC</w:t>
      </w:r>
      <w:r w:rsidRPr="0CDC1549">
        <w:rPr>
          <w:rFonts w:ascii="Calibri" w:eastAsia="Calibri" w:hAnsi="Calibri" w:cs="Calibri"/>
          <w:vertAlign w:val="subscript"/>
        </w:rPr>
        <w:t>50</w:t>
      </w:r>
      <w:r w:rsidRPr="0CDC1549">
        <w:rPr>
          <w:rFonts w:ascii="Calibri" w:eastAsia="Calibri" w:hAnsi="Calibri" w:cs="Calibri"/>
        </w:rPr>
        <w:t xml:space="preserve"> model performance using single-concentration data The hybrid model is implemented using PyTorch.</w:t>
      </w:r>
      <w:r>
        <w:br/>
      </w:r>
      <w:r>
        <w:br/>
      </w:r>
      <w:r w:rsidRPr="0CDC1549">
        <w:rPr>
          <w:rFonts w:ascii="Calibri" w:eastAsia="Calibri" w:hAnsi="Calibri" w:cs="Calibri"/>
        </w:rPr>
        <w:t xml:space="preserve"> </w:t>
      </w:r>
      <w:r>
        <w:br/>
      </w:r>
      <w:r w:rsidRPr="0CDC1549">
        <w:rPr>
          <w:rFonts w:ascii="Calibri" w:eastAsia="Calibri" w:hAnsi="Calibri" w:cs="Calibri"/>
        </w:rPr>
        <w:t>GMD Loop - Initial molecule set ~ 25K compounds</w:t>
      </w:r>
    </w:p>
    <w:p w14:paraId="5327A2C4" w14:textId="33C2D75B" w:rsidR="0CDC1549" w:rsidRDefault="0CDC1549" w:rsidP="0CDC1549">
      <w:pPr>
        <w:pStyle w:val="ListParagraph"/>
        <w:numPr>
          <w:ilvl w:val="0"/>
          <w:numId w:val="3"/>
        </w:numPr>
        <w:rPr>
          <w:rFonts w:eastAsiaTheme="minorEastAsia"/>
        </w:rPr>
      </w:pPr>
      <w:r w:rsidRPr="0CDC1549">
        <w:rPr>
          <w:rFonts w:ascii="Calibri" w:eastAsia="Calibri" w:hAnsi="Calibri" w:cs="Calibri"/>
        </w:rPr>
        <w:t>GMD loop with AD index constraints ran for 250 generations on initial 25K compound set</w:t>
      </w:r>
    </w:p>
    <w:p w14:paraId="21E8CE92" w14:textId="547254B9" w:rsidR="0CDC1549" w:rsidRDefault="0CDC1549" w:rsidP="0CDC1549">
      <w:pPr>
        <w:pStyle w:val="ListParagraph"/>
        <w:numPr>
          <w:ilvl w:val="0"/>
          <w:numId w:val="3"/>
        </w:numPr>
        <w:rPr>
          <w:rFonts w:eastAsiaTheme="minorEastAsia"/>
        </w:rPr>
      </w:pPr>
      <w:r w:rsidRPr="0CDC1549">
        <w:rPr>
          <w:rFonts w:ascii="Calibri" w:eastAsia="Calibri" w:hAnsi="Calibri" w:cs="Calibri"/>
        </w:rPr>
        <w:t>Produced and evaluated ~1.75M compounds over about 60 hours of elapsed time.</w:t>
      </w:r>
    </w:p>
    <w:p w14:paraId="6BC6BE1C" w14:textId="69DB09C6" w:rsidR="0CDC1549" w:rsidRDefault="0CDC1549" w:rsidP="0CDC1549">
      <w:pPr>
        <w:pStyle w:val="ListParagraph"/>
        <w:numPr>
          <w:ilvl w:val="0"/>
          <w:numId w:val="3"/>
        </w:numPr>
        <w:rPr>
          <w:rFonts w:eastAsiaTheme="minorEastAsia"/>
        </w:rPr>
      </w:pPr>
      <w:r w:rsidRPr="0CDC1549">
        <w:rPr>
          <w:rFonts w:ascii="Calibri" w:eastAsia="Calibri" w:hAnsi="Calibri" w:cs="Calibri"/>
        </w:rPr>
        <w:t>Toward end of run, ~ 7K/25K compounds evaluated each generation were novel.</w:t>
      </w:r>
    </w:p>
    <w:p w14:paraId="0960DAA7" w14:textId="6977B39A" w:rsidR="0CDC1549" w:rsidRDefault="0CDC1549" w:rsidP="0CDC1549">
      <w:pPr>
        <w:pStyle w:val="ListParagraph"/>
        <w:numPr>
          <w:ilvl w:val="0"/>
          <w:numId w:val="3"/>
        </w:numPr>
        <w:rPr>
          <w:rFonts w:eastAsiaTheme="minorEastAsia"/>
        </w:rPr>
      </w:pPr>
      <w:r w:rsidRPr="0CDC1549">
        <w:rPr>
          <w:rFonts w:ascii="Calibri" w:eastAsia="Calibri" w:hAnsi="Calibri" w:cs="Calibri"/>
        </w:rPr>
        <w:t>Thus, GMD loop continues to explore new parts of chemical space even after many generations.</w:t>
      </w:r>
    </w:p>
    <w:p w14:paraId="7C0B3CC2" w14:textId="3E71DA6E" w:rsidR="0CDC1549" w:rsidRDefault="0CDC1549" w:rsidP="0CDC1549">
      <w:pPr>
        <w:rPr>
          <w:rFonts w:ascii="Calibri" w:eastAsia="Calibri" w:hAnsi="Calibri" w:cs="Calibri"/>
          <w:b/>
          <w:bCs/>
        </w:rPr>
      </w:pPr>
      <w:r w:rsidRPr="0CDC1549">
        <w:rPr>
          <w:rFonts w:ascii="Calibri" w:eastAsia="Calibri" w:hAnsi="Calibri" w:cs="Calibri"/>
          <w:b/>
          <w:bCs/>
        </w:rPr>
        <w:t>Efficacy</w:t>
      </w:r>
    </w:p>
    <w:p w14:paraId="5EE22BD2" w14:textId="65525592" w:rsidR="0CDC1549" w:rsidRDefault="0CDC1549" w:rsidP="0CDC1549">
      <w:pPr>
        <w:rPr>
          <w:rFonts w:ascii="Calibri" w:eastAsia="Calibri" w:hAnsi="Calibri" w:cs="Calibri"/>
        </w:rPr>
      </w:pPr>
      <w:r w:rsidRPr="0CDC1549">
        <w:rPr>
          <w:rFonts w:ascii="Calibri" w:eastAsia="Calibri" w:hAnsi="Calibri" w:cs="Calibri"/>
        </w:rPr>
        <w:t xml:space="preserve">H1 histamine receptor pKi &gt; 9  </w:t>
      </w:r>
    </w:p>
    <w:p w14:paraId="68839C01" w14:textId="3F6F7226" w:rsidR="0CDC1549" w:rsidRDefault="0CDC1549" w:rsidP="0CDC1549">
      <w:pPr>
        <w:rPr>
          <w:rFonts w:ascii="Calibri" w:eastAsia="Calibri" w:hAnsi="Calibri" w:cs="Calibri"/>
        </w:rPr>
      </w:pPr>
      <w:r w:rsidRPr="0CDC1549">
        <w:rPr>
          <w:rFonts w:ascii="Calibri" w:eastAsia="Calibri" w:hAnsi="Calibri" w:cs="Calibri"/>
        </w:rPr>
        <w:t>M2 muscarinic receptor pKi &lt; 6</w:t>
      </w:r>
    </w:p>
    <w:p w14:paraId="1A8C0A27" w14:textId="56B3B1BF" w:rsidR="0CDC1549" w:rsidRDefault="0CDC1549" w:rsidP="0CDC1549">
      <w:pPr>
        <w:rPr>
          <w:rFonts w:ascii="Calibri" w:eastAsia="Calibri" w:hAnsi="Calibri" w:cs="Calibri"/>
          <w:b/>
          <w:bCs/>
        </w:rPr>
      </w:pPr>
      <w:r w:rsidRPr="0CDC1549">
        <w:rPr>
          <w:rFonts w:ascii="Calibri" w:eastAsia="Calibri" w:hAnsi="Calibri" w:cs="Calibri"/>
          <w:b/>
          <w:bCs/>
        </w:rPr>
        <w:t>Safety</w:t>
      </w:r>
    </w:p>
    <w:p w14:paraId="672EE3B8" w14:textId="1BA6E620" w:rsidR="0CDC1549" w:rsidRDefault="0CDC1549" w:rsidP="0CDC1549">
      <w:pPr>
        <w:rPr>
          <w:rFonts w:ascii="Calibri" w:eastAsia="Calibri" w:hAnsi="Calibri" w:cs="Calibri"/>
          <w:highlight w:val="yellow"/>
        </w:rPr>
      </w:pPr>
      <w:r w:rsidRPr="0CDC1549">
        <w:rPr>
          <w:rFonts w:ascii="Calibri" w:eastAsia="Calibri" w:hAnsi="Calibri" w:cs="Calibri"/>
        </w:rPr>
        <w:t>hERG (pIC</w:t>
      </w:r>
      <w:r w:rsidRPr="0CDC1549">
        <w:rPr>
          <w:rFonts w:ascii="Calibri" w:eastAsia="Calibri" w:hAnsi="Calibri" w:cs="Calibri"/>
          <w:vertAlign w:val="subscript"/>
        </w:rPr>
        <w:t>50</w:t>
      </w:r>
      <w:r w:rsidRPr="0CDC1549">
        <w:rPr>
          <w:rFonts w:ascii="Calibri" w:eastAsia="Calibri" w:hAnsi="Calibri" w:cs="Calibri"/>
        </w:rPr>
        <w:t xml:space="preserve"> &lt; 5)  </w:t>
      </w:r>
      <w:r w:rsidRPr="0CDC1549">
        <w:rPr>
          <w:rFonts w:ascii="Calibri" w:eastAsia="Calibri" w:hAnsi="Calibri" w:cs="Calibri"/>
          <w:highlight w:val="yellow"/>
        </w:rPr>
        <w:t xml:space="preserve">10 mmolr = 5 (which is good) </w:t>
      </w:r>
    </w:p>
    <w:p w14:paraId="4109FB47" w14:textId="0CE60C9D" w:rsidR="0CDC1549" w:rsidRDefault="0CDC1549" w:rsidP="0CDC1549">
      <w:pPr>
        <w:rPr>
          <w:rFonts w:ascii="Calibri" w:eastAsia="Calibri" w:hAnsi="Calibri" w:cs="Calibri"/>
          <w:b/>
          <w:bCs/>
        </w:rPr>
      </w:pPr>
      <w:r w:rsidRPr="0CDC1549">
        <w:rPr>
          <w:rFonts w:ascii="Calibri" w:eastAsia="Calibri" w:hAnsi="Calibri" w:cs="Calibri"/>
          <w:b/>
          <w:bCs/>
        </w:rPr>
        <w:t>PK</w:t>
      </w:r>
    </w:p>
    <w:p w14:paraId="7235B2D7" w14:textId="694F5FE6" w:rsidR="0CDC1549" w:rsidRDefault="0CDC1549" w:rsidP="0CDC1549">
      <w:pPr>
        <w:rPr>
          <w:rFonts w:ascii="Calibri" w:eastAsia="Calibri" w:hAnsi="Calibri" w:cs="Calibri"/>
          <w:highlight w:val="yellow"/>
        </w:rPr>
      </w:pPr>
      <w:r w:rsidRPr="0CDC1549">
        <w:rPr>
          <w:rFonts w:ascii="Calibri" w:eastAsia="Calibri" w:hAnsi="Calibri" w:cs="Calibri"/>
        </w:rPr>
        <w:t xml:space="preserve">ogP (-0.4 - 5.6)  </w:t>
      </w:r>
      <w:r w:rsidRPr="0CDC1549">
        <w:rPr>
          <w:rFonts w:ascii="Calibri" w:eastAsia="Calibri" w:hAnsi="Calibri" w:cs="Calibri"/>
          <w:highlight w:val="yellow"/>
        </w:rPr>
        <w:t>Within the range = good</w:t>
      </w:r>
    </w:p>
    <w:p w14:paraId="09F2EFA1" w14:textId="24534E05" w:rsidR="0CDC1549" w:rsidRDefault="0CDC1549" w:rsidP="0CDC1549">
      <w:pPr>
        <w:rPr>
          <w:rFonts w:ascii="Calibri" w:eastAsia="Calibri" w:hAnsi="Calibri" w:cs="Calibri"/>
          <w:b/>
          <w:bCs/>
        </w:rPr>
      </w:pPr>
      <w:r w:rsidRPr="0CDC1549">
        <w:rPr>
          <w:rFonts w:ascii="Calibri" w:eastAsia="Calibri" w:hAnsi="Calibri" w:cs="Calibri"/>
          <w:b/>
          <w:bCs/>
        </w:rPr>
        <w:t>Developability</w:t>
      </w:r>
    </w:p>
    <w:p w14:paraId="2E0C7132" w14:textId="3EFF3F73" w:rsidR="0CDC1549" w:rsidRDefault="0CDC1549" w:rsidP="0CDC1549">
      <w:pPr>
        <w:rPr>
          <w:rFonts w:ascii="Calibri" w:eastAsia="Calibri" w:hAnsi="Calibri" w:cs="Calibri"/>
        </w:rPr>
      </w:pPr>
      <w:r w:rsidRPr="0CDC1549">
        <w:rPr>
          <w:rFonts w:ascii="Calibri" w:eastAsia="Calibri" w:hAnsi="Calibri" w:cs="Calibri"/>
        </w:rPr>
        <w:t>SAS: Synthetic Accessibility Score &lt; 3</w:t>
      </w:r>
    </w:p>
    <w:p w14:paraId="29F4976F" w14:textId="0B79AB52" w:rsidR="0CDC1549" w:rsidRDefault="0CDC1549" w:rsidP="0CDC1549">
      <w:pPr>
        <w:rPr>
          <w:rFonts w:ascii="Calibri" w:eastAsia="Calibri" w:hAnsi="Calibri" w:cs="Calibri"/>
        </w:rPr>
      </w:pPr>
      <w:r w:rsidRPr="0CDC1549">
        <w:rPr>
          <w:rFonts w:ascii="Calibri" w:eastAsia="Calibri" w:hAnsi="Calibri" w:cs="Calibri"/>
        </w:rPr>
        <w:t>Molecular features: # RotBond &lt; 10, # HBondDonor &lt; 5, # HBondAcceptor &lt; 10, MW (180 ~ 500), TPSA &lt; 140.</w:t>
      </w:r>
    </w:p>
    <w:p w14:paraId="0148D460" w14:textId="6AC32B5A" w:rsidR="0CDC1549" w:rsidRDefault="0CDC1549" w:rsidP="0CDC1549">
      <w:pPr>
        <w:rPr>
          <w:rFonts w:ascii="Calibri" w:eastAsia="Calibri" w:hAnsi="Calibri" w:cs="Calibri"/>
        </w:rPr>
      </w:pPr>
      <w:r w:rsidRPr="0CDC1549">
        <w:rPr>
          <w:rFonts w:ascii="Calibri" w:eastAsia="Calibri" w:hAnsi="Calibri" w:cs="Calibri"/>
        </w:rPr>
        <w:t>We selected the 2000 top scoring compounds, clustered them by structure and sent the best representative from each cluster to Neurocrine for evaluation.</w:t>
      </w:r>
    </w:p>
    <w:p w14:paraId="3C7A79FF" w14:textId="304AE4F1" w:rsidR="0CDC1549" w:rsidRDefault="0CDC1549" w:rsidP="0CDC1549">
      <w:pPr>
        <w:rPr>
          <w:rFonts w:ascii="Calibri" w:eastAsia="Calibri" w:hAnsi="Calibri" w:cs="Calibri"/>
        </w:rPr>
      </w:pPr>
      <w:r w:rsidRPr="0CDC1549">
        <w:rPr>
          <w:rFonts w:ascii="Calibri" w:eastAsia="Calibri" w:hAnsi="Calibri" w:cs="Calibri"/>
        </w:rPr>
        <w:lastRenderedPageBreak/>
        <w:t>Also found 95 close matches in Enamine REAL catalog that scored well.</w:t>
      </w:r>
    </w:p>
    <w:p w14:paraId="263E9D4C" w14:textId="5C67AF54" w:rsidR="0CDC1549" w:rsidRDefault="0CDC1549" w:rsidP="0CDC1549">
      <w:pPr>
        <w:rPr>
          <w:rFonts w:ascii="Calibri" w:eastAsia="Calibri" w:hAnsi="Calibri" w:cs="Calibri"/>
        </w:rPr>
      </w:pPr>
      <w:r w:rsidRPr="0CDC1549">
        <w:rPr>
          <w:rFonts w:ascii="Calibri" w:eastAsia="Calibri" w:hAnsi="Calibri" w:cs="Calibri"/>
        </w:rPr>
        <w:t>Neurocrine chose 55 for synthesis and is testing them along with the Enamine compounds; expecting results soon.</w:t>
      </w:r>
    </w:p>
    <w:p w14:paraId="552DCE32" w14:textId="132E9376" w:rsidR="0CDC1549" w:rsidRDefault="0CDC1549" w:rsidP="0CDC1549">
      <w:pPr>
        <w:rPr>
          <w:rFonts w:ascii="Calibri" w:eastAsia="Calibri" w:hAnsi="Calibri" w:cs="Calibri"/>
          <w:vertAlign w:val="subscript"/>
        </w:rPr>
      </w:pPr>
      <w:r w:rsidRPr="0CDC1549">
        <w:rPr>
          <w:rFonts w:ascii="Calibri" w:eastAsia="Calibri" w:hAnsi="Calibri" w:cs="Calibri"/>
        </w:rPr>
        <w:t>We’ll use experimental results to retune models and do at least one more GMD round.</w:t>
      </w:r>
      <w:r>
        <w:br/>
      </w:r>
      <w:r>
        <w:br/>
      </w:r>
      <w:r>
        <w:br/>
      </w:r>
      <w:r w:rsidRPr="0CDC1549">
        <w:rPr>
          <w:rFonts w:ascii="Calibri" w:eastAsia="Calibri" w:hAnsi="Calibri" w:cs="Calibri"/>
        </w:rPr>
        <w:t>Hybrid model is trained to predict pK</w:t>
      </w:r>
      <w:r w:rsidRPr="0CDC1549">
        <w:rPr>
          <w:rFonts w:ascii="Calibri" w:eastAsia="Calibri" w:hAnsi="Calibri" w:cs="Calibri"/>
          <w:vertAlign w:val="subscript"/>
        </w:rPr>
        <w:t>i</w:t>
      </w:r>
      <w:r w:rsidRPr="0CDC1549">
        <w:rPr>
          <w:rFonts w:ascii="Calibri" w:eastAsia="Calibri" w:hAnsi="Calibri" w:cs="Calibri"/>
        </w:rPr>
        <w:t xml:space="preserve"> first,</w:t>
      </w:r>
      <w:r w:rsidRPr="0CDC1549">
        <w:rPr>
          <w:rFonts w:ascii="Calibri" w:eastAsia="Calibri" w:hAnsi="Calibri" w:cs="Calibri"/>
          <w:color w:val="000000" w:themeColor="text1"/>
          <w:sz w:val="40"/>
          <w:szCs w:val="40"/>
        </w:rPr>
        <w:t xml:space="preserve"> </w:t>
      </w:r>
      <w:r w:rsidRPr="0CDC1549">
        <w:rPr>
          <w:rFonts w:ascii="Calibri" w:eastAsia="Calibri" w:hAnsi="Calibri" w:cs="Calibri"/>
        </w:rPr>
        <w:t>then infer % binding given pK</w:t>
      </w:r>
      <w:r w:rsidRPr="0CDC1549">
        <w:rPr>
          <w:rFonts w:ascii="Calibri" w:eastAsia="Calibri" w:hAnsi="Calibri" w:cs="Calibri"/>
          <w:vertAlign w:val="subscript"/>
        </w:rPr>
        <w:t>i</w:t>
      </w:r>
      <w:r>
        <w:br/>
      </w:r>
      <w:r>
        <w:br/>
      </w:r>
      <w:r w:rsidRPr="0CDC1549">
        <w:rPr>
          <w:rFonts w:ascii="Calibri" w:eastAsia="Calibri" w:hAnsi="Calibri" w:cs="Calibri"/>
          <w:vertAlign w:val="subscript"/>
        </w:rPr>
        <w:t xml:space="preserve">Training aims to minimize loss function: </w:t>
      </w:r>
    </w:p>
    <w:p w14:paraId="02BCDE28" w14:textId="71FDE666" w:rsidR="0CDC1549" w:rsidRDefault="0CDC1549" w:rsidP="0CDC1549">
      <w:pPr>
        <w:pStyle w:val="ListParagraph"/>
        <w:numPr>
          <w:ilvl w:val="1"/>
          <w:numId w:val="2"/>
        </w:numPr>
        <w:tabs>
          <w:tab w:val="left" w:pos="0"/>
          <w:tab w:val="left" w:pos="1440"/>
        </w:tabs>
        <w:spacing w:line="257" w:lineRule="auto"/>
        <w:rPr>
          <w:rFonts w:eastAsiaTheme="minorEastAsia"/>
        </w:rPr>
      </w:pPr>
      <w:r w:rsidRPr="0CDC1549">
        <w:rPr>
          <w:rFonts w:ascii="Calibri" w:eastAsia="Calibri" w:hAnsi="Calibri" w:cs="Calibri"/>
        </w:rPr>
        <w:t>pKi data: (pred_pK</w:t>
      </w:r>
      <w:r w:rsidRPr="0CDC1549">
        <w:rPr>
          <w:rFonts w:ascii="Calibri" w:eastAsia="Calibri" w:hAnsi="Calibri" w:cs="Calibri"/>
          <w:vertAlign w:val="subscript"/>
        </w:rPr>
        <w:t>i</w:t>
      </w:r>
      <w:r w:rsidRPr="0CDC1549">
        <w:rPr>
          <w:rFonts w:ascii="Calibri" w:eastAsia="Calibri" w:hAnsi="Calibri" w:cs="Calibri"/>
        </w:rPr>
        <w:t xml:space="preserve"> - real_pK</w:t>
      </w:r>
      <w:r w:rsidRPr="0CDC1549">
        <w:rPr>
          <w:rFonts w:ascii="Calibri" w:eastAsia="Calibri" w:hAnsi="Calibri" w:cs="Calibri"/>
          <w:vertAlign w:val="subscript"/>
        </w:rPr>
        <w:t>i</w:t>
      </w:r>
      <w:r w:rsidRPr="0CDC1549">
        <w:rPr>
          <w:rFonts w:ascii="Calibri" w:eastAsia="Calibri" w:hAnsi="Calibri" w:cs="Calibri"/>
        </w:rPr>
        <w:t>)</w:t>
      </w:r>
      <w:r w:rsidRPr="0CDC1549">
        <w:rPr>
          <w:rFonts w:ascii="Calibri" w:eastAsia="Calibri" w:hAnsi="Calibri" w:cs="Calibri"/>
          <w:vertAlign w:val="superscript"/>
        </w:rPr>
        <w:t>2</w:t>
      </w:r>
      <w:r w:rsidRPr="0CDC1549">
        <w:rPr>
          <w:rFonts w:ascii="Calibri" w:eastAsia="Calibri" w:hAnsi="Calibri" w:cs="Calibri"/>
        </w:rPr>
        <w:t xml:space="preserve"> = normal L2 loss</w:t>
      </w:r>
    </w:p>
    <w:p w14:paraId="5E7CDF9A" w14:textId="58F33DF2" w:rsidR="0CDC1549" w:rsidRDefault="0CDC1549" w:rsidP="0CDC1549">
      <w:pPr>
        <w:pStyle w:val="ListParagraph"/>
        <w:numPr>
          <w:ilvl w:val="1"/>
          <w:numId w:val="2"/>
        </w:numPr>
        <w:tabs>
          <w:tab w:val="left" w:pos="0"/>
          <w:tab w:val="left" w:pos="1440"/>
        </w:tabs>
        <w:spacing w:line="257" w:lineRule="auto"/>
        <w:rPr>
          <w:rFonts w:eastAsiaTheme="minorEastAsia"/>
        </w:rPr>
      </w:pPr>
      <w:r w:rsidRPr="0CDC1549">
        <w:rPr>
          <w:rFonts w:ascii="Calibri" w:eastAsia="Calibri" w:hAnsi="Calibri" w:cs="Calibri"/>
        </w:rPr>
        <w:t>% binding data: (1 - F</w:t>
      </w:r>
      <w:r w:rsidRPr="0CDC1549">
        <w:rPr>
          <w:rFonts w:ascii="Calibri" w:eastAsia="Calibri" w:hAnsi="Calibri" w:cs="Calibri"/>
          <w:vertAlign w:val="subscript"/>
        </w:rPr>
        <w:t>pred</w:t>
      </w:r>
      <w:r w:rsidRPr="0CDC1549">
        <w:rPr>
          <w:rFonts w:ascii="Calibri" w:eastAsia="Calibri" w:hAnsi="Calibri" w:cs="Calibri"/>
        </w:rPr>
        <w:t>) - (1 - F</w:t>
      </w:r>
      <w:r w:rsidRPr="0CDC1549">
        <w:rPr>
          <w:rFonts w:ascii="Calibri" w:eastAsia="Calibri" w:hAnsi="Calibri" w:cs="Calibri"/>
          <w:vertAlign w:val="subscript"/>
        </w:rPr>
        <w:t>real</w:t>
      </w:r>
      <w:r w:rsidRPr="0CDC1549">
        <w:rPr>
          <w:rFonts w:ascii="Calibri" w:eastAsia="Calibri" w:hAnsi="Calibri" w:cs="Calibri"/>
        </w:rPr>
        <w:t>) log(1-F</w:t>
      </w:r>
      <w:r w:rsidRPr="0CDC1549">
        <w:rPr>
          <w:rFonts w:ascii="Calibri" w:eastAsia="Calibri" w:hAnsi="Calibri" w:cs="Calibri"/>
          <w:vertAlign w:val="subscript"/>
        </w:rPr>
        <w:t>pred</w:t>
      </w:r>
      <w:r w:rsidRPr="0CDC1549">
        <w:rPr>
          <w:rFonts w:ascii="Calibri" w:eastAsia="Calibri" w:hAnsi="Calibri" w:cs="Calibri"/>
        </w:rPr>
        <w:t>) = Poisson loss</w:t>
      </w:r>
    </w:p>
    <w:p w14:paraId="515AEED1" w14:textId="1CF35C8D" w:rsidR="0CDC1549" w:rsidRDefault="0CDC1549" w:rsidP="0CDC1549">
      <w:pPr>
        <w:spacing w:line="257" w:lineRule="auto"/>
      </w:pPr>
      <w:r w:rsidRPr="0CDC1549">
        <w:rPr>
          <w:rFonts w:ascii="Calibri" w:eastAsia="Calibri" w:hAnsi="Calibri" w:cs="Calibri"/>
        </w:rPr>
        <w:t>F</w:t>
      </w:r>
      <w:r w:rsidRPr="0CDC1549">
        <w:rPr>
          <w:rFonts w:ascii="Calibri" w:eastAsia="Calibri" w:hAnsi="Calibri" w:cs="Calibri"/>
          <w:vertAlign w:val="subscript"/>
        </w:rPr>
        <w:t>pred</w:t>
      </w:r>
      <w:r w:rsidRPr="0CDC1549">
        <w:rPr>
          <w:rFonts w:ascii="Calibri" w:eastAsia="Calibri" w:hAnsi="Calibri" w:cs="Calibri"/>
        </w:rPr>
        <w:t xml:space="preserve"> and F</w:t>
      </w:r>
      <w:r w:rsidRPr="0CDC1549">
        <w:rPr>
          <w:rFonts w:ascii="Calibri" w:eastAsia="Calibri" w:hAnsi="Calibri" w:cs="Calibri"/>
          <w:vertAlign w:val="subscript"/>
        </w:rPr>
        <w:t>real</w:t>
      </w:r>
      <w:r w:rsidRPr="0CDC1549">
        <w:rPr>
          <w:rFonts w:ascii="Calibri" w:eastAsia="Calibri" w:hAnsi="Calibri" w:cs="Calibri"/>
        </w:rPr>
        <w:t xml:space="preserve"> are the predicted and measured fraction of receptors bound to drug</w:t>
      </w:r>
    </w:p>
    <w:p w14:paraId="41961016" w14:textId="7BA31806" w:rsidR="0CDC1549" w:rsidRDefault="0CDC1549" w:rsidP="0CDC1549">
      <w:pPr>
        <w:spacing w:line="257" w:lineRule="auto"/>
      </w:pPr>
      <w:r w:rsidRPr="0CDC1549">
        <w:rPr>
          <w:rFonts w:ascii="Calibri" w:eastAsia="Calibri" w:hAnsi="Calibri" w:cs="Calibri"/>
        </w:rPr>
        <w:t xml:space="preserve"> </w:t>
      </w:r>
    </w:p>
    <w:p w14:paraId="0DCC1BBB" w14:textId="7742CDEA" w:rsidR="006760E4" w:rsidRDefault="00CE5C15">
      <w:r>
        <w:t xml:space="preserve">The ATOM Modeling PipeLine (AMPL) extends the functionality of DeepChem and supports an array of machine learning and molecular featurization tools. AMPL is an end-to-end data-driven modeling pipeline to generate machine learning models that can predict key safety and pharmacokinetic-relevant parameters. </w:t>
      </w:r>
    </w:p>
    <w:p w14:paraId="2B488F3D" w14:textId="77777777" w:rsidR="0057237D" w:rsidRPr="006760E4" w:rsidRDefault="0057237D" w:rsidP="0057237D">
      <w:pPr>
        <w:rPr>
          <w:color w:val="808080" w:themeColor="background1" w:themeShade="80"/>
          <w:rPrChange w:id="50" w:author="Ohashi, Naomi (NIH/NCI) [C]" w:date="2022-03-23T10:59:00Z">
            <w:rPr/>
          </w:rPrChange>
        </w:rPr>
      </w:pPr>
      <w:r w:rsidRPr="006760E4">
        <w:rPr>
          <w:b/>
          <w:bCs/>
          <w:color w:val="808080" w:themeColor="background1" w:themeShade="80"/>
          <w:rPrChange w:id="51" w:author="Ohashi, Naomi (NIH/NCI) [C]" w:date="2022-03-23T10:59:00Z">
            <w:rPr>
              <w:b/>
              <w:bCs/>
            </w:rPr>
          </w:rPrChange>
        </w:rPr>
        <w:t>Mission:</w:t>
      </w:r>
      <w:r w:rsidRPr="006760E4">
        <w:rPr>
          <w:color w:val="808080" w:themeColor="background1" w:themeShade="80"/>
          <w:rPrChange w:id="52" w:author="Ohashi, Naomi (NIH/NCI) [C]" w:date="2022-03-23T10:59:00Z">
            <w:rPr/>
          </w:rPrChange>
        </w:rPr>
        <w:t xml:space="preserve"> provide integrated drug design and optimization technologies to shorten the drug discovery timeline and</w:t>
      </w:r>
    </w:p>
    <w:p w14:paraId="19ABE623" w14:textId="77777777" w:rsidR="0057237D" w:rsidRPr="006760E4" w:rsidRDefault="0057237D" w:rsidP="0057237D">
      <w:pPr>
        <w:rPr>
          <w:color w:val="808080" w:themeColor="background1" w:themeShade="80"/>
          <w:rPrChange w:id="53" w:author="Ohashi, Naomi (NIH/NCI) [C]" w:date="2022-03-23T10:59:00Z">
            <w:rPr/>
          </w:rPrChange>
        </w:rPr>
      </w:pPr>
      <w:r w:rsidRPr="006760E4">
        <w:rPr>
          <w:color w:val="808080" w:themeColor="background1" w:themeShade="80"/>
          <w:rPrChange w:id="54" w:author="Ohashi, Naomi (NIH/NCI) [C]" w:date="2022-03-23T10:59:00Z">
            <w:rPr/>
          </w:rPrChange>
        </w:rPr>
        <w:t>reduce the cost of drugs.</w:t>
      </w:r>
    </w:p>
    <w:p w14:paraId="72A8916C" w14:textId="77777777" w:rsidR="0057237D" w:rsidRPr="006760E4" w:rsidRDefault="0057237D" w:rsidP="0057237D">
      <w:pPr>
        <w:rPr>
          <w:color w:val="808080" w:themeColor="background1" w:themeShade="80"/>
          <w:rPrChange w:id="55" w:author="Ohashi, Naomi (NIH/NCI) [C]" w:date="2022-03-23T10:59:00Z">
            <w:rPr/>
          </w:rPrChange>
        </w:rPr>
      </w:pPr>
      <w:r w:rsidRPr="006760E4">
        <w:rPr>
          <w:b/>
          <w:bCs/>
          <w:color w:val="808080" w:themeColor="background1" w:themeShade="80"/>
          <w:rPrChange w:id="56" w:author="Ohashi, Naomi (NIH/NCI) [C]" w:date="2022-03-23T10:59:00Z">
            <w:rPr>
              <w:b/>
              <w:bCs/>
            </w:rPr>
          </w:rPrChange>
        </w:rPr>
        <w:t>Objectives:</w:t>
      </w:r>
      <w:r w:rsidRPr="006760E4">
        <w:rPr>
          <w:color w:val="808080" w:themeColor="background1" w:themeShade="80"/>
          <w:rPrChange w:id="57" w:author="Ohashi, Naomi (NIH/NCI) [C]" w:date="2022-03-23T10:59:00Z">
            <w:rPr/>
          </w:rPrChange>
        </w:rPr>
        <w:t xml:space="preserve"> A pre-competitive drug discovery platform integrating high performance computing, chemical biology,</w:t>
      </w:r>
    </w:p>
    <w:p w14:paraId="47DFCBBA" w14:textId="77777777" w:rsidR="0057237D" w:rsidRPr="006760E4" w:rsidRDefault="0057237D" w:rsidP="0057237D">
      <w:pPr>
        <w:rPr>
          <w:color w:val="808080" w:themeColor="background1" w:themeShade="80"/>
          <w:rPrChange w:id="58" w:author="Ohashi, Naomi (NIH/NCI) [C]" w:date="2022-03-23T10:59:00Z">
            <w:rPr/>
          </w:rPrChange>
        </w:rPr>
      </w:pPr>
      <w:r w:rsidRPr="006760E4">
        <w:rPr>
          <w:color w:val="808080" w:themeColor="background1" w:themeShade="80"/>
          <w:rPrChange w:id="59" w:author="Ohashi, Naomi (NIH/NCI) [C]" w:date="2022-03-23T10:59:00Z">
            <w:rPr/>
          </w:rPrChange>
        </w:rPr>
        <w:t>and related technologies to transform the current slow, high cost and high failure process into a rapid, integrated</w:t>
      </w:r>
    </w:p>
    <w:p w14:paraId="6F978332" w14:textId="77777777" w:rsidR="0057237D" w:rsidRPr="006760E4" w:rsidRDefault="0057237D" w:rsidP="0057237D">
      <w:pPr>
        <w:rPr>
          <w:color w:val="808080" w:themeColor="background1" w:themeShade="80"/>
          <w:rPrChange w:id="60" w:author="Ohashi, Naomi (NIH/NCI) [C]" w:date="2022-03-23T10:59:00Z">
            <w:rPr/>
          </w:rPrChange>
        </w:rPr>
      </w:pPr>
      <w:r w:rsidRPr="006760E4">
        <w:rPr>
          <w:color w:val="808080" w:themeColor="background1" w:themeShade="80"/>
          <w:rPrChange w:id="61" w:author="Ohashi, Naomi (NIH/NCI) [C]" w:date="2022-03-23T10:59:00Z">
            <w:rPr/>
          </w:rPrChange>
        </w:rPr>
        <w:t>design/make/test/refine cycle with access to all.</w:t>
      </w:r>
    </w:p>
    <w:p w14:paraId="22911332" w14:textId="77777777" w:rsidR="0057237D" w:rsidRPr="006760E4" w:rsidRDefault="0057237D" w:rsidP="0057237D">
      <w:pPr>
        <w:rPr>
          <w:b/>
          <w:bCs/>
          <w:color w:val="808080" w:themeColor="background1" w:themeShade="80"/>
          <w:rPrChange w:id="62" w:author="Ohashi, Naomi (NIH/NCI) [C]" w:date="2022-03-23T10:59:00Z">
            <w:rPr>
              <w:b/>
              <w:bCs/>
            </w:rPr>
          </w:rPrChange>
        </w:rPr>
      </w:pPr>
      <w:r w:rsidRPr="006760E4">
        <w:rPr>
          <w:b/>
          <w:bCs/>
          <w:color w:val="808080" w:themeColor="background1" w:themeShade="80"/>
          <w:rPrChange w:id="63" w:author="Ohashi, Naomi (NIH/NCI) [C]" w:date="2022-03-23T10:59:00Z">
            <w:rPr>
              <w:b/>
              <w:bCs/>
            </w:rPr>
          </w:rPrChange>
        </w:rPr>
        <w:t>Goals:</w:t>
      </w:r>
    </w:p>
    <w:p w14:paraId="329A2CB9" w14:textId="77777777" w:rsidR="0057237D" w:rsidRPr="006760E4" w:rsidRDefault="0057237D" w:rsidP="0057237D">
      <w:pPr>
        <w:rPr>
          <w:color w:val="808080" w:themeColor="background1" w:themeShade="80"/>
          <w:rPrChange w:id="64" w:author="Ohashi, Naomi (NIH/NCI) [C]" w:date="2022-03-23T10:59:00Z">
            <w:rPr/>
          </w:rPrChange>
        </w:rPr>
      </w:pPr>
      <w:r w:rsidRPr="006760E4">
        <w:rPr>
          <w:color w:val="808080" w:themeColor="background1" w:themeShade="80"/>
          <w:rPrChange w:id="65" w:author="Ohashi, Naomi (NIH/NCI) [C]" w:date="2022-03-23T10:59:00Z">
            <w:rPr/>
          </w:rPrChange>
        </w:rPr>
        <w:t>• Drug Development: develop drugs for the public good using alternative business relationships</w:t>
      </w:r>
    </w:p>
    <w:p w14:paraId="5FB27A97" w14:textId="77777777" w:rsidR="0057237D" w:rsidRPr="006760E4" w:rsidRDefault="0057237D" w:rsidP="0057237D">
      <w:pPr>
        <w:rPr>
          <w:color w:val="808080" w:themeColor="background1" w:themeShade="80"/>
          <w:rPrChange w:id="66" w:author="Ohashi, Naomi (NIH/NCI) [C]" w:date="2022-03-23T10:59:00Z">
            <w:rPr/>
          </w:rPrChange>
        </w:rPr>
      </w:pPr>
      <w:r w:rsidRPr="006760E4">
        <w:rPr>
          <w:color w:val="808080" w:themeColor="background1" w:themeShade="80"/>
          <w:rPrChange w:id="67" w:author="Ohashi, Naomi (NIH/NCI) [C]" w:date="2022-03-23T10:59:00Z">
            <w:rPr/>
          </w:rPrChange>
        </w:rPr>
        <w:t>• Research: a research and development environment focused on developing computer-driven approaches</w:t>
      </w:r>
    </w:p>
    <w:p w14:paraId="5D15D456" w14:textId="77777777" w:rsidR="0057237D" w:rsidRPr="006760E4" w:rsidRDefault="0057237D" w:rsidP="0057237D">
      <w:pPr>
        <w:rPr>
          <w:color w:val="808080" w:themeColor="background1" w:themeShade="80"/>
          <w:rPrChange w:id="68" w:author="Ohashi, Naomi (NIH/NCI) [C]" w:date="2022-03-23T10:59:00Z">
            <w:rPr/>
          </w:rPrChange>
        </w:rPr>
      </w:pPr>
      <w:r w:rsidRPr="006760E4">
        <w:rPr>
          <w:color w:val="808080" w:themeColor="background1" w:themeShade="80"/>
          <w:rPrChange w:id="69" w:author="Ohashi, Naomi (NIH/NCI) [C]" w:date="2022-03-23T10:59:00Z">
            <w:rPr/>
          </w:rPrChange>
        </w:rPr>
        <w:t>for pre-competitive, open-source science to modernize the technology and business of drug discovery</w:t>
      </w:r>
    </w:p>
    <w:p w14:paraId="297FCD25" w14:textId="77777777" w:rsidR="0057237D" w:rsidRPr="006760E4" w:rsidRDefault="0057237D" w:rsidP="0057237D">
      <w:pPr>
        <w:rPr>
          <w:color w:val="808080" w:themeColor="background1" w:themeShade="80"/>
          <w:rPrChange w:id="70" w:author="Ohashi, Naomi (NIH/NCI) [C]" w:date="2022-03-23T10:59:00Z">
            <w:rPr/>
          </w:rPrChange>
        </w:rPr>
      </w:pPr>
      <w:r w:rsidRPr="006760E4">
        <w:rPr>
          <w:color w:val="808080" w:themeColor="background1" w:themeShade="80"/>
          <w:rPrChange w:id="71" w:author="Ohashi, Naomi (NIH/NCI) [C]" w:date="2022-03-23T10:59:00Z">
            <w:rPr/>
          </w:rPrChange>
        </w:rPr>
        <w:t>• Training: interdisciplinary training of scientists, providing a foundation in high-performance computing and</w:t>
      </w:r>
    </w:p>
    <w:p w14:paraId="26EDDF7B" w14:textId="77777777" w:rsidR="0057237D" w:rsidRPr="006760E4" w:rsidRDefault="0057237D" w:rsidP="0057237D">
      <w:pPr>
        <w:rPr>
          <w:color w:val="808080" w:themeColor="background1" w:themeShade="80"/>
          <w:rPrChange w:id="72" w:author="Ohashi, Naomi (NIH/NCI) [C]" w:date="2022-03-23T10:59:00Z">
            <w:rPr/>
          </w:rPrChange>
        </w:rPr>
      </w:pPr>
      <w:r w:rsidRPr="006760E4">
        <w:rPr>
          <w:color w:val="808080" w:themeColor="background1" w:themeShade="80"/>
          <w:rPrChange w:id="73" w:author="Ohashi, Naomi (NIH/NCI) [C]" w:date="2022-03-23T10:59:00Z">
            <w:rPr/>
          </w:rPrChange>
        </w:rPr>
        <w:t>drug discovery technologies and knowledge</w:t>
      </w:r>
    </w:p>
    <w:p w14:paraId="0EA33FC3" w14:textId="77777777" w:rsidR="0057237D" w:rsidRPr="006760E4" w:rsidRDefault="0057237D" w:rsidP="0057237D">
      <w:pPr>
        <w:rPr>
          <w:color w:val="808080" w:themeColor="background1" w:themeShade="80"/>
          <w:rPrChange w:id="74" w:author="Ohashi, Naomi (NIH/NCI) [C]" w:date="2022-03-23T10:59:00Z">
            <w:rPr/>
          </w:rPrChange>
        </w:rPr>
      </w:pPr>
      <w:r w:rsidRPr="006760E4">
        <w:rPr>
          <w:color w:val="808080" w:themeColor="background1" w:themeShade="80"/>
          <w:rPrChange w:id="75" w:author="Ohashi, Naomi (NIH/NCI) [C]" w:date="2022-03-23T10:59:00Z">
            <w:rPr/>
          </w:rPrChange>
        </w:rPr>
        <w:t>• Symposia and Workshops: host and participate in scientific symposia and workshops to demonstrate</w:t>
      </w:r>
    </w:p>
    <w:p w14:paraId="27D1D9A8" w14:textId="77777777" w:rsidR="0057237D" w:rsidRPr="006760E4" w:rsidRDefault="0057237D" w:rsidP="0057237D">
      <w:pPr>
        <w:rPr>
          <w:color w:val="808080" w:themeColor="background1" w:themeShade="80"/>
          <w:rPrChange w:id="76" w:author="Ohashi, Naomi (NIH/NCI) [C]" w:date="2022-03-23T10:59:00Z">
            <w:rPr/>
          </w:rPrChange>
        </w:rPr>
      </w:pPr>
      <w:r w:rsidRPr="006760E4">
        <w:rPr>
          <w:color w:val="808080" w:themeColor="background1" w:themeShade="80"/>
          <w:rPrChange w:id="77" w:author="Ohashi, Naomi (NIH/NCI) [C]" w:date="2022-03-23T10:59:00Z">
            <w:rPr/>
          </w:rPrChange>
        </w:rPr>
        <w:lastRenderedPageBreak/>
        <w:t>advances</w:t>
      </w:r>
    </w:p>
    <w:p w14:paraId="3897D640" w14:textId="77777777" w:rsidR="0057237D" w:rsidRPr="006760E4" w:rsidRDefault="0057237D" w:rsidP="0057237D">
      <w:pPr>
        <w:rPr>
          <w:color w:val="808080" w:themeColor="background1" w:themeShade="80"/>
          <w:rPrChange w:id="78" w:author="Ohashi, Naomi (NIH/NCI) [C]" w:date="2022-03-23T10:59:00Z">
            <w:rPr/>
          </w:rPrChange>
        </w:rPr>
      </w:pPr>
      <w:r w:rsidRPr="006760E4">
        <w:rPr>
          <w:color w:val="808080" w:themeColor="background1" w:themeShade="80"/>
          <w:rPrChange w:id="79" w:author="Ohashi, Naomi (NIH/NCI) [C]" w:date="2022-03-23T10:59:00Z">
            <w:rPr/>
          </w:rPrChange>
        </w:rPr>
        <w:t>• Advocacy: fund research efforts related to its purposes</w:t>
      </w:r>
    </w:p>
    <w:p w14:paraId="34033562" w14:textId="77777777" w:rsidR="0057237D" w:rsidRPr="006760E4" w:rsidRDefault="0057237D" w:rsidP="0057237D">
      <w:pPr>
        <w:rPr>
          <w:color w:val="808080" w:themeColor="background1" w:themeShade="80"/>
          <w:rPrChange w:id="80" w:author="Ohashi, Naomi (NIH/NCI) [C]" w:date="2022-03-23T10:59:00Z">
            <w:rPr/>
          </w:rPrChange>
        </w:rPr>
      </w:pPr>
      <w:r w:rsidRPr="006760E4">
        <w:rPr>
          <w:color w:val="808080" w:themeColor="background1" w:themeShade="80"/>
          <w:rPrChange w:id="81" w:author="Ohashi, Naomi (NIH/NCI) [C]" w:date="2022-03-23T10:59:00Z">
            <w:rPr/>
          </w:rPrChange>
        </w:rPr>
        <w:t>ARA Capabilities: High-performance computing, deep biological systems knowledge, drug discovery and</w:t>
      </w:r>
    </w:p>
    <w:p w14:paraId="6D5074AA" w14:textId="0773AEAC" w:rsidR="002B1F59" w:rsidRPr="006760E4" w:rsidRDefault="0057237D" w:rsidP="0057237D">
      <w:pPr>
        <w:rPr>
          <w:color w:val="808080" w:themeColor="background1" w:themeShade="80"/>
          <w:rPrChange w:id="82" w:author="Ohashi, Naomi (NIH/NCI) [C]" w:date="2022-03-23T10:59:00Z">
            <w:rPr/>
          </w:rPrChange>
        </w:rPr>
      </w:pPr>
      <w:r w:rsidRPr="006760E4">
        <w:rPr>
          <w:color w:val="808080" w:themeColor="background1" w:themeShade="80"/>
          <w:rPrChange w:id="83" w:author="Ohashi, Naomi (NIH/NCI) [C]" w:date="2022-03-23T10:59:00Z">
            <w:rPr/>
          </w:rPrChange>
        </w:rPr>
        <w:t>development experience, and releasing workable models in the public domain.</w:t>
      </w:r>
    </w:p>
    <w:p w14:paraId="7C00B833" w14:textId="42A773D0" w:rsidR="00096359" w:rsidRDefault="00096359" w:rsidP="0057237D"/>
    <w:p w14:paraId="2D12D2FF" w14:textId="77777777" w:rsidR="00096359" w:rsidRDefault="00096359" w:rsidP="0057237D"/>
    <w:p w14:paraId="6460A696" w14:textId="6AE3C159" w:rsidR="00FD16F6" w:rsidRDefault="00FD16F6"/>
    <w:p w14:paraId="3E7D7303" w14:textId="77777777" w:rsidR="00FD16F6" w:rsidRDefault="00FD16F6"/>
    <w:sectPr w:rsidR="00FD16F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BED5B" w14:textId="77777777" w:rsidR="00824561" w:rsidRDefault="00824561">
      <w:pPr>
        <w:spacing w:after="0" w:line="240" w:lineRule="auto"/>
      </w:pPr>
      <w:r>
        <w:separator/>
      </w:r>
    </w:p>
  </w:endnote>
  <w:endnote w:type="continuationSeparator" w:id="0">
    <w:p w14:paraId="69DABD6D" w14:textId="77777777" w:rsidR="00824561" w:rsidRDefault="0082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93" w:author="Sarkar, Titli (NIH/NCI) [C]" w:date="2022-03-23T18:54:00Z">
        <w:tblPr>
          <w:tblStyle w:val="TableGrid"/>
          <w:tblW w:w="0" w:type="nil"/>
          <w:tblLayout w:type="fixed"/>
          <w:tblLook w:val="06A0" w:firstRow="1" w:lastRow="0" w:firstColumn="1" w:lastColumn="0" w:noHBand="1" w:noVBand="1"/>
        </w:tblPr>
      </w:tblPrChange>
    </w:tblPr>
    <w:tblGrid>
      <w:gridCol w:w="3120"/>
      <w:gridCol w:w="3120"/>
      <w:gridCol w:w="3120"/>
      <w:tblGridChange w:id="94">
        <w:tblGrid>
          <w:gridCol w:w="3120"/>
          <w:gridCol w:w="3120"/>
          <w:gridCol w:w="3120"/>
        </w:tblGrid>
      </w:tblGridChange>
    </w:tblGrid>
    <w:tr w:rsidR="0CDC1549" w14:paraId="7710CBE9" w14:textId="77777777" w:rsidTr="0CDC1549">
      <w:tc>
        <w:tcPr>
          <w:tcW w:w="3120" w:type="dxa"/>
          <w:tcPrChange w:id="95" w:author="Sarkar, Titli (NIH/NCI) [C]" w:date="2022-03-23T18:54:00Z">
            <w:tcPr>
              <w:tcW w:w="3120" w:type="dxa"/>
            </w:tcPr>
          </w:tcPrChange>
        </w:tcPr>
        <w:p w14:paraId="3BF376A4" w14:textId="0B14E990" w:rsidR="0CDC1549" w:rsidRDefault="0CDC1549">
          <w:pPr>
            <w:pStyle w:val="Header"/>
            <w:ind w:left="-115"/>
            <w:pPrChange w:id="96" w:author="Sarkar, Titli (NIH/NCI) [C]" w:date="2022-03-23T18:54:00Z">
              <w:pPr/>
            </w:pPrChange>
          </w:pPr>
        </w:p>
      </w:tc>
      <w:tc>
        <w:tcPr>
          <w:tcW w:w="3120" w:type="dxa"/>
          <w:tcPrChange w:id="97" w:author="Sarkar, Titli (NIH/NCI) [C]" w:date="2022-03-23T18:54:00Z">
            <w:tcPr>
              <w:tcW w:w="3120" w:type="dxa"/>
            </w:tcPr>
          </w:tcPrChange>
        </w:tcPr>
        <w:p w14:paraId="6C838C97" w14:textId="6453C349" w:rsidR="0CDC1549" w:rsidRDefault="0CDC1549">
          <w:pPr>
            <w:pStyle w:val="Header"/>
            <w:jc w:val="center"/>
            <w:pPrChange w:id="98" w:author="Sarkar, Titli (NIH/NCI) [C]" w:date="2022-03-23T18:54:00Z">
              <w:pPr/>
            </w:pPrChange>
          </w:pPr>
        </w:p>
      </w:tc>
      <w:tc>
        <w:tcPr>
          <w:tcW w:w="3120" w:type="dxa"/>
          <w:tcPrChange w:id="99" w:author="Sarkar, Titli (NIH/NCI) [C]" w:date="2022-03-23T18:54:00Z">
            <w:tcPr>
              <w:tcW w:w="3120" w:type="dxa"/>
            </w:tcPr>
          </w:tcPrChange>
        </w:tcPr>
        <w:p w14:paraId="59FF905E" w14:textId="0206B793" w:rsidR="0CDC1549" w:rsidRDefault="0CDC1549">
          <w:pPr>
            <w:pStyle w:val="Header"/>
            <w:ind w:right="-115"/>
            <w:jc w:val="right"/>
            <w:pPrChange w:id="100" w:author="Sarkar, Titli (NIH/NCI) [C]" w:date="2022-03-23T18:54:00Z">
              <w:pPr/>
            </w:pPrChange>
          </w:pPr>
        </w:p>
      </w:tc>
    </w:tr>
  </w:tbl>
  <w:p w14:paraId="680F8A95" w14:textId="51FECD33" w:rsidR="0CDC1549" w:rsidRDefault="0CDC1549">
    <w:pPr>
      <w:pStyle w:val="Footer"/>
      <w:pPrChange w:id="101" w:author="Sarkar, Titli (NIH/NCI) [C]" w:date="2022-03-23T18:54: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9E580" w14:textId="77777777" w:rsidR="00824561" w:rsidRDefault="00824561">
      <w:pPr>
        <w:spacing w:after="0" w:line="240" w:lineRule="auto"/>
      </w:pPr>
      <w:r>
        <w:separator/>
      </w:r>
    </w:p>
  </w:footnote>
  <w:footnote w:type="continuationSeparator" w:id="0">
    <w:p w14:paraId="6FBA7D98" w14:textId="77777777" w:rsidR="00824561" w:rsidRDefault="00824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84" w:author="Sarkar, Titli (NIH/NCI) [C]" w:date="2022-03-23T18:54:00Z">
        <w:tblPr>
          <w:tblStyle w:val="TableGrid"/>
          <w:tblW w:w="0" w:type="nil"/>
          <w:tblLayout w:type="fixed"/>
          <w:tblLook w:val="06A0" w:firstRow="1" w:lastRow="0" w:firstColumn="1" w:lastColumn="0" w:noHBand="1" w:noVBand="1"/>
        </w:tblPr>
      </w:tblPrChange>
    </w:tblPr>
    <w:tblGrid>
      <w:gridCol w:w="3120"/>
      <w:gridCol w:w="3120"/>
      <w:gridCol w:w="3120"/>
      <w:tblGridChange w:id="85">
        <w:tblGrid>
          <w:gridCol w:w="3120"/>
          <w:gridCol w:w="3120"/>
          <w:gridCol w:w="3120"/>
        </w:tblGrid>
      </w:tblGridChange>
    </w:tblGrid>
    <w:tr w:rsidR="0CDC1549" w14:paraId="106E5B2A" w14:textId="77777777" w:rsidTr="0CDC1549">
      <w:tc>
        <w:tcPr>
          <w:tcW w:w="3120" w:type="dxa"/>
          <w:tcPrChange w:id="86" w:author="Sarkar, Titli (NIH/NCI) [C]" w:date="2022-03-23T18:54:00Z">
            <w:tcPr>
              <w:tcW w:w="3120" w:type="dxa"/>
            </w:tcPr>
          </w:tcPrChange>
        </w:tcPr>
        <w:p w14:paraId="4AD8D67A" w14:textId="76434959" w:rsidR="0CDC1549" w:rsidRDefault="0CDC1549">
          <w:pPr>
            <w:pStyle w:val="Header"/>
            <w:ind w:left="-115"/>
            <w:pPrChange w:id="87" w:author="Sarkar, Titli (NIH/NCI) [C]" w:date="2022-03-23T18:54:00Z">
              <w:pPr/>
            </w:pPrChange>
          </w:pPr>
        </w:p>
      </w:tc>
      <w:tc>
        <w:tcPr>
          <w:tcW w:w="3120" w:type="dxa"/>
          <w:tcPrChange w:id="88" w:author="Sarkar, Titli (NIH/NCI) [C]" w:date="2022-03-23T18:54:00Z">
            <w:tcPr>
              <w:tcW w:w="3120" w:type="dxa"/>
            </w:tcPr>
          </w:tcPrChange>
        </w:tcPr>
        <w:p w14:paraId="27C63D8B" w14:textId="46440EEB" w:rsidR="0CDC1549" w:rsidRDefault="0CDC1549">
          <w:pPr>
            <w:pStyle w:val="Header"/>
            <w:jc w:val="center"/>
            <w:pPrChange w:id="89" w:author="Sarkar, Titli (NIH/NCI) [C]" w:date="2022-03-23T18:54:00Z">
              <w:pPr/>
            </w:pPrChange>
          </w:pPr>
        </w:p>
      </w:tc>
      <w:tc>
        <w:tcPr>
          <w:tcW w:w="3120" w:type="dxa"/>
          <w:tcPrChange w:id="90" w:author="Sarkar, Titli (NIH/NCI) [C]" w:date="2022-03-23T18:54:00Z">
            <w:tcPr>
              <w:tcW w:w="3120" w:type="dxa"/>
            </w:tcPr>
          </w:tcPrChange>
        </w:tcPr>
        <w:p w14:paraId="52165CDD" w14:textId="70D731B1" w:rsidR="0CDC1549" w:rsidRDefault="0CDC1549">
          <w:pPr>
            <w:pStyle w:val="Header"/>
            <w:ind w:right="-115"/>
            <w:jc w:val="right"/>
            <w:pPrChange w:id="91" w:author="Sarkar, Titli (NIH/NCI) [C]" w:date="2022-03-23T18:54:00Z">
              <w:pPr/>
            </w:pPrChange>
          </w:pPr>
        </w:p>
      </w:tc>
    </w:tr>
  </w:tbl>
  <w:p w14:paraId="7E332ABA" w14:textId="1EE4F36A" w:rsidR="0CDC1549" w:rsidRDefault="0CDC1549">
    <w:pPr>
      <w:pStyle w:val="Header"/>
      <w:pPrChange w:id="92" w:author="Sarkar, Titli (NIH/NCI) [C]" w:date="2022-03-23T18:54: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50C1"/>
    <w:multiLevelType w:val="hybridMultilevel"/>
    <w:tmpl w:val="862A635C"/>
    <w:lvl w:ilvl="0" w:tplc="52CA70A2">
      <w:start w:val="1"/>
      <w:numFmt w:val="decimal"/>
      <w:lvlText w:val="%1."/>
      <w:lvlJc w:val="left"/>
      <w:pPr>
        <w:ind w:left="720" w:hanging="360"/>
      </w:pPr>
    </w:lvl>
    <w:lvl w:ilvl="1" w:tplc="54443BD6">
      <w:start w:val="1"/>
      <w:numFmt w:val="lowerLetter"/>
      <w:lvlText w:val="%2."/>
      <w:lvlJc w:val="left"/>
      <w:pPr>
        <w:ind w:left="1440" w:hanging="360"/>
      </w:pPr>
    </w:lvl>
    <w:lvl w:ilvl="2" w:tplc="1368C69C">
      <w:start w:val="1"/>
      <w:numFmt w:val="lowerRoman"/>
      <w:lvlText w:val="%3."/>
      <w:lvlJc w:val="right"/>
      <w:pPr>
        <w:ind w:left="2160" w:hanging="180"/>
      </w:pPr>
    </w:lvl>
    <w:lvl w:ilvl="3" w:tplc="CDC4748A">
      <w:start w:val="1"/>
      <w:numFmt w:val="decimal"/>
      <w:lvlText w:val="%4."/>
      <w:lvlJc w:val="left"/>
      <w:pPr>
        <w:ind w:left="2880" w:hanging="360"/>
      </w:pPr>
    </w:lvl>
    <w:lvl w:ilvl="4" w:tplc="2BD0356C">
      <w:start w:val="1"/>
      <w:numFmt w:val="lowerLetter"/>
      <w:lvlText w:val="%5."/>
      <w:lvlJc w:val="left"/>
      <w:pPr>
        <w:ind w:left="3600" w:hanging="360"/>
      </w:pPr>
    </w:lvl>
    <w:lvl w:ilvl="5" w:tplc="FC20DD3E">
      <w:start w:val="1"/>
      <w:numFmt w:val="lowerRoman"/>
      <w:lvlText w:val="%6."/>
      <w:lvlJc w:val="right"/>
      <w:pPr>
        <w:ind w:left="4320" w:hanging="180"/>
      </w:pPr>
    </w:lvl>
    <w:lvl w:ilvl="6" w:tplc="2CEE255A">
      <w:start w:val="1"/>
      <w:numFmt w:val="decimal"/>
      <w:lvlText w:val="%7."/>
      <w:lvlJc w:val="left"/>
      <w:pPr>
        <w:ind w:left="5040" w:hanging="360"/>
      </w:pPr>
    </w:lvl>
    <w:lvl w:ilvl="7" w:tplc="781EB5EA">
      <w:start w:val="1"/>
      <w:numFmt w:val="lowerLetter"/>
      <w:lvlText w:val="%8."/>
      <w:lvlJc w:val="left"/>
      <w:pPr>
        <w:ind w:left="5760" w:hanging="360"/>
      </w:pPr>
    </w:lvl>
    <w:lvl w:ilvl="8" w:tplc="51C6A0B2">
      <w:start w:val="1"/>
      <w:numFmt w:val="lowerRoman"/>
      <w:lvlText w:val="%9."/>
      <w:lvlJc w:val="right"/>
      <w:pPr>
        <w:ind w:left="6480" w:hanging="180"/>
      </w:pPr>
    </w:lvl>
  </w:abstractNum>
  <w:abstractNum w:abstractNumId="1" w15:restartNumberingAfterBreak="0">
    <w:nsid w:val="1B110267"/>
    <w:multiLevelType w:val="hybridMultilevel"/>
    <w:tmpl w:val="8D349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21FC4"/>
    <w:multiLevelType w:val="hybridMultilevel"/>
    <w:tmpl w:val="D082B830"/>
    <w:lvl w:ilvl="0" w:tplc="7D7EB4C2">
      <w:start w:val="1"/>
      <w:numFmt w:val="decimal"/>
      <w:lvlText w:val="%1."/>
      <w:lvlJc w:val="left"/>
      <w:pPr>
        <w:ind w:left="720" w:hanging="360"/>
      </w:pPr>
    </w:lvl>
    <w:lvl w:ilvl="1" w:tplc="2D4AE9AE">
      <w:start w:val="1"/>
      <w:numFmt w:val="lowerLetter"/>
      <w:lvlText w:val="%2."/>
      <w:lvlJc w:val="left"/>
      <w:pPr>
        <w:ind w:left="1440" w:hanging="360"/>
      </w:pPr>
    </w:lvl>
    <w:lvl w:ilvl="2" w:tplc="5CF215F0">
      <w:start w:val="1"/>
      <w:numFmt w:val="lowerRoman"/>
      <w:lvlText w:val="%3."/>
      <w:lvlJc w:val="right"/>
      <w:pPr>
        <w:ind w:left="2160" w:hanging="180"/>
      </w:pPr>
    </w:lvl>
    <w:lvl w:ilvl="3" w:tplc="FB8E136E">
      <w:start w:val="1"/>
      <w:numFmt w:val="decimal"/>
      <w:lvlText w:val="%4."/>
      <w:lvlJc w:val="left"/>
      <w:pPr>
        <w:ind w:left="2880" w:hanging="360"/>
      </w:pPr>
    </w:lvl>
    <w:lvl w:ilvl="4" w:tplc="C02A87DE">
      <w:start w:val="1"/>
      <w:numFmt w:val="lowerLetter"/>
      <w:lvlText w:val="%5."/>
      <w:lvlJc w:val="left"/>
      <w:pPr>
        <w:ind w:left="3600" w:hanging="360"/>
      </w:pPr>
    </w:lvl>
    <w:lvl w:ilvl="5" w:tplc="B928C780">
      <w:start w:val="1"/>
      <w:numFmt w:val="lowerRoman"/>
      <w:lvlText w:val="%6."/>
      <w:lvlJc w:val="right"/>
      <w:pPr>
        <w:ind w:left="4320" w:hanging="180"/>
      </w:pPr>
    </w:lvl>
    <w:lvl w:ilvl="6" w:tplc="1EFE714A">
      <w:start w:val="1"/>
      <w:numFmt w:val="decimal"/>
      <w:lvlText w:val="%7."/>
      <w:lvlJc w:val="left"/>
      <w:pPr>
        <w:ind w:left="5040" w:hanging="360"/>
      </w:pPr>
    </w:lvl>
    <w:lvl w:ilvl="7" w:tplc="85D0FF28">
      <w:start w:val="1"/>
      <w:numFmt w:val="lowerLetter"/>
      <w:lvlText w:val="%8."/>
      <w:lvlJc w:val="left"/>
      <w:pPr>
        <w:ind w:left="5760" w:hanging="360"/>
      </w:pPr>
    </w:lvl>
    <w:lvl w:ilvl="8" w:tplc="4F2E0D5E">
      <w:start w:val="1"/>
      <w:numFmt w:val="lowerRoman"/>
      <w:lvlText w:val="%9."/>
      <w:lvlJc w:val="right"/>
      <w:pPr>
        <w:ind w:left="6480" w:hanging="180"/>
      </w:pPr>
    </w:lvl>
  </w:abstractNum>
  <w:abstractNum w:abstractNumId="3" w15:restartNumberingAfterBreak="0">
    <w:nsid w:val="3E0E4EB1"/>
    <w:multiLevelType w:val="hybridMultilevel"/>
    <w:tmpl w:val="2FB4540A"/>
    <w:lvl w:ilvl="0" w:tplc="94CCCDB6">
      <w:start w:val="1"/>
      <w:numFmt w:val="bullet"/>
      <w:lvlText w:val=""/>
      <w:lvlJc w:val="left"/>
      <w:pPr>
        <w:ind w:left="720" w:hanging="360"/>
      </w:pPr>
      <w:rPr>
        <w:rFonts w:ascii="Symbol" w:hAnsi="Symbol" w:hint="default"/>
      </w:rPr>
    </w:lvl>
    <w:lvl w:ilvl="1" w:tplc="3D2C3A2C">
      <w:start w:val="1"/>
      <w:numFmt w:val="bullet"/>
      <w:lvlText w:val=""/>
      <w:lvlJc w:val="left"/>
      <w:pPr>
        <w:ind w:left="1440" w:hanging="360"/>
      </w:pPr>
      <w:rPr>
        <w:rFonts w:ascii="Symbol" w:hAnsi="Symbol" w:hint="default"/>
      </w:rPr>
    </w:lvl>
    <w:lvl w:ilvl="2" w:tplc="019AAFA4">
      <w:start w:val="1"/>
      <w:numFmt w:val="bullet"/>
      <w:lvlText w:val=""/>
      <w:lvlJc w:val="left"/>
      <w:pPr>
        <w:ind w:left="2160" w:hanging="360"/>
      </w:pPr>
      <w:rPr>
        <w:rFonts w:ascii="Wingdings" w:hAnsi="Wingdings" w:hint="default"/>
      </w:rPr>
    </w:lvl>
    <w:lvl w:ilvl="3" w:tplc="C80AE248">
      <w:start w:val="1"/>
      <w:numFmt w:val="bullet"/>
      <w:lvlText w:val=""/>
      <w:lvlJc w:val="left"/>
      <w:pPr>
        <w:ind w:left="2880" w:hanging="360"/>
      </w:pPr>
      <w:rPr>
        <w:rFonts w:ascii="Symbol" w:hAnsi="Symbol" w:hint="default"/>
      </w:rPr>
    </w:lvl>
    <w:lvl w:ilvl="4" w:tplc="7DDA8E40">
      <w:start w:val="1"/>
      <w:numFmt w:val="bullet"/>
      <w:lvlText w:val="o"/>
      <w:lvlJc w:val="left"/>
      <w:pPr>
        <w:ind w:left="3600" w:hanging="360"/>
      </w:pPr>
      <w:rPr>
        <w:rFonts w:ascii="Courier New" w:hAnsi="Courier New" w:hint="default"/>
      </w:rPr>
    </w:lvl>
    <w:lvl w:ilvl="5" w:tplc="D430AE12">
      <w:start w:val="1"/>
      <w:numFmt w:val="bullet"/>
      <w:lvlText w:val=""/>
      <w:lvlJc w:val="left"/>
      <w:pPr>
        <w:ind w:left="4320" w:hanging="360"/>
      </w:pPr>
      <w:rPr>
        <w:rFonts w:ascii="Wingdings" w:hAnsi="Wingdings" w:hint="default"/>
      </w:rPr>
    </w:lvl>
    <w:lvl w:ilvl="6" w:tplc="53A2F7EC">
      <w:start w:val="1"/>
      <w:numFmt w:val="bullet"/>
      <w:lvlText w:val=""/>
      <w:lvlJc w:val="left"/>
      <w:pPr>
        <w:ind w:left="5040" w:hanging="360"/>
      </w:pPr>
      <w:rPr>
        <w:rFonts w:ascii="Symbol" w:hAnsi="Symbol" w:hint="default"/>
      </w:rPr>
    </w:lvl>
    <w:lvl w:ilvl="7" w:tplc="A8CAFD94">
      <w:start w:val="1"/>
      <w:numFmt w:val="bullet"/>
      <w:lvlText w:val="o"/>
      <w:lvlJc w:val="left"/>
      <w:pPr>
        <w:ind w:left="5760" w:hanging="360"/>
      </w:pPr>
      <w:rPr>
        <w:rFonts w:ascii="Courier New" w:hAnsi="Courier New" w:hint="default"/>
      </w:rPr>
    </w:lvl>
    <w:lvl w:ilvl="8" w:tplc="B6DEDBC2">
      <w:start w:val="1"/>
      <w:numFmt w:val="bullet"/>
      <w:lvlText w:val=""/>
      <w:lvlJc w:val="left"/>
      <w:pPr>
        <w:ind w:left="6480" w:hanging="360"/>
      </w:pPr>
      <w:rPr>
        <w:rFonts w:ascii="Wingdings" w:hAnsi="Wingdings" w:hint="default"/>
      </w:rPr>
    </w:lvl>
  </w:abstractNum>
  <w:abstractNum w:abstractNumId="4" w15:restartNumberingAfterBreak="0">
    <w:nsid w:val="549469A0"/>
    <w:multiLevelType w:val="hybridMultilevel"/>
    <w:tmpl w:val="CB642FE8"/>
    <w:lvl w:ilvl="0" w:tplc="2B9417E4">
      <w:start w:val="1"/>
      <w:numFmt w:val="bullet"/>
      <w:lvlText w:val=""/>
      <w:lvlJc w:val="left"/>
      <w:pPr>
        <w:ind w:left="720" w:hanging="360"/>
      </w:pPr>
      <w:rPr>
        <w:rFonts w:ascii="Symbol" w:hAnsi="Symbol" w:hint="default"/>
      </w:rPr>
    </w:lvl>
    <w:lvl w:ilvl="1" w:tplc="DBFE2AC6">
      <w:start w:val="1"/>
      <w:numFmt w:val="bullet"/>
      <w:lvlText w:val="o"/>
      <w:lvlJc w:val="left"/>
      <w:pPr>
        <w:ind w:left="1440" w:hanging="360"/>
      </w:pPr>
      <w:rPr>
        <w:rFonts w:ascii="Courier New" w:hAnsi="Courier New" w:hint="default"/>
      </w:rPr>
    </w:lvl>
    <w:lvl w:ilvl="2" w:tplc="33E8D020">
      <w:start w:val="1"/>
      <w:numFmt w:val="bullet"/>
      <w:lvlText w:val=""/>
      <w:lvlJc w:val="left"/>
      <w:pPr>
        <w:ind w:left="2160" w:hanging="360"/>
      </w:pPr>
      <w:rPr>
        <w:rFonts w:ascii="Wingdings" w:hAnsi="Wingdings" w:hint="default"/>
      </w:rPr>
    </w:lvl>
    <w:lvl w:ilvl="3" w:tplc="E790287E">
      <w:start w:val="1"/>
      <w:numFmt w:val="bullet"/>
      <w:lvlText w:val=""/>
      <w:lvlJc w:val="left"/>
      <w:pPr>
        <w:ind w:left="2880" w:hanging="360"/>
      </w:pPr>
      <w:rPr>
        <w:rFonts w:ascii="Symbol" w:hAnsi="Symbol" w:hint="default"/>
      </w:rPr>
    </w:lvl>
    <w:lvl w:ilvl="4" w:tplc="DA72DE1C">
      <w:start w:val="1"/>
      <w:numFmt w:val="bullet"/>
      <w:lvlText w:val="o"/>
      <w:lvlJc w:val="left"/>
      <w:pPr>
        <w:ind w:left="3600" w:hanging="360"/>
      </w:pPr>
      <w:rPr>
        <w:rFonts w:ascii="Courier New" w:hAnsi="Courier New" w:hint="default"/>
      </w:rPr>
    </w:lvl>
    <w:lvl w:ilvl="5" w:tplc="8D14C8DE">
      <w:start w:val="1"/>
      <w:numFmt w:val="bullet"/>
      <w:lvlText w:val=""/>
      <w:lvlJc w:val="left"/>
      <w:pPr>
        <w:ind w:left="4320" w:hanging="360"/>
      </w:pPr>
      <w:rPr>
        <w:rFonts w:ascii="Wingdings" w:hAnsi="Wingdings" w:hint="default"/>
      </w:rPr>
    </w:lvl>
    <w:lvl w:ilvl="6" w:tplc="91C6E9FA">
      <w:start w:val="1"/>
      <w:numFmt w:val="bullet"/>
      <w:lvlText w:val=""/>
      <w:lvlJc w:val="left"/>
      <w:pPr>
        <w:ind w:left="5040" w:hanging="360"/>
      </w:pPr>
      <w:rPr>
        <w:rFonts w:ascii="Symbol" w:hAnsi="Symbol" w:hint="default"/>
      </w:rPr>
    </w:lvl>
    <w:lvl w:ilvl="7" w:tplc="A432A45C">
      <w:start w:val="1"/>
      <w:numFmt w:val="bullet"/>
      <w:lvlText w:val="o"/>
      <w:lvlJc w:val="left"/>
      <w:pPr>
        <w:ind w:left="5760" w:hanging="360"/>
      </w:pPr>
      <w:rPr>
        <w:rFonts w:ascii="Courier New" w:hAnsi="Courier New" w:hint="default"/>
      </w:rPr>
    </w:lvl>
    <w:lvl w:ilvl="8" w:tplc="037C0D3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hashi, Naomi (NIH/NCI) [C]">
    <w15:presenceInfo w15:providerId="AD" w15:userId="S::ohashin2@nih.gov::70636f51-c885-4396-af06-218dc44f13f3"/>
  </w15:person>
  <w15:person w15:author="Sarkar, Titli (NIH/NCI) [C]">
    <w15:presenceInfo w15:providerId="AD" w15:userId="S::sarkart4@nih.gov::2e31b4fb-2c54-4995-be48-173a24bc5b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5F"/>
    <w:rsid w:val="0000252F"/>
    <w:rsid w:val="0000403C"/>
    <w:rsid w:val="00035416"/>
    <w:rsid w:val="00040934"/>
    <w:rsid w:val="00051A25"/>
    <w:rsid w:val="00087C08"/>
    <w:rsid w:val="00096359"/>
    <w:rsid w:val="000B2B6A"/>
    <w:rsid w:val="000B6471"/>
    <w:rsid w:val="00105BB3"/>
    <w:rsid w:val="00126A04"/>
    <w:rsid w:val="00141808"/>
    <w:rsid w:val="00144F95"/>
    <w:rsid w:val="00166B4D"/>
    <w:rsid w:val="00211BF8"/>
    <w:rsid w:val="00214124"/>
    <w:rsid w:val="002410AD"/>
    <w:rsid w:val="002A4410"/>
    <w:rsid w:val="002A60D8"/>
    <w:rsid w:val="002B1F59"/>
    <w:rsid w:val="002E5155"/>
    <w:rsid w:val="0030149E"/>
    <w:rsid w:val="003632B5"/>
    <w:rsid w:val="003A74AE"/>
    <w:rsid w:val="003F11A0"/>
    <w:rsid w:val="004A3DA2"/>
    <w:rsid w:val="004B0071"/>
    <w:rsid w:val="004B7E4E"/>
    <w:rsid w:val="004F2C0B"/>
    <w:rsid w:val="005049ED"/>
    <w:rsid w:val="00512A71"/>
    <w:rsid w:val="0053197A"/>
    <w:rsid w:val="00534FC2"/>
    <w:rsid w:val="0057237D"/>
    <w:rsid w:val="0058437B"/>
    <w:rsid w:val="005A041A"/>
    <w:rsid w:val="005B2C94"/>
    <w:rsid w:val="005C2F9F"/>
    <w:rsid w:val="005E2938"/>
    <w:rsid w:val="005F25DC"/>
    <w:rsid w:val="0061621E"/>
    <w:rsid w:val="00620168"/>
    <w:rsid w:val="006346CA"/>
    <w:rsid w:val="00647BCE"/>
    <w:rsid w:val="00666993"/>
    <w:rsid w:val="006760E4"/>
    <w:rsid w:val="00694BED"/>
    <w:rsid w:val="006A1978"/>
    <w:rsid w:val="006C145F"/>
    <w:rsid w:val="006E7317"/>
    <w:rsid w:val="006F6235"/>
    <w:rsid w:val="00732B18"/>
    <w:rsid w:val="00746142"/>
    <w:rsid w:val="007560E8"/>
    <w:rsid w:val="007F043F"/>
    <w:rsid w:val="008112F0"/>
    <w:rsid w:val="00824561"/>
    <w:rsid w:val="00830ECA"/>
    <w:rsid w:val="008357C8"/>
    <w:rsid w:val="00846BA5"/>
    <w:rsid w:val="00880232"/>
    <w:rsid w:val="00885BB7"/>
    <w:rsid w:val="008A568A"/>
    <w:rsid w:val="00912939"/>
    <w:rsid w:val="00913A31"/>
    <w:rsid w:val="00925775"/>
    <w:rsid w:val="00943D35"/>
    <w:rsid w:val="00956E3C"/>
    <w:rsid w:val="00972353"/>
    <w:rsid w:val="009B35A1"/>
    <w:rsid w:val="00A001D1"/>
    <w:rsid w:val="00A5292F"/>
    <w:rsid w:val="00A53132"/>
    <w:rsid w:val="00A8121C"/>
    <w:rsid w:val="00A84EC8"/>
    <w:rsid w:val="00A90C46"/>
    <w:rsid w:val="00AB6A37"/>
    <w:rsid w:val="00AE04D0"/>
    <w:rsid w:val="00AE4A16"/>
    <w:rsid w:val="00B17466"/>
    <w:rsid w:val="00B338BC"/>
    <w:rsid w:val="00B651DB"/>
    <w:rsid w:val="00B84ABA"/>
    <w:rsid w:val="00B87D7A"/>
    <w:rsid w:val="00BB1B5A"/>
    <w:rsid w:val="00BD26E1"/>
    <w:rsid w:val="00BD63D9"/>
    <w:rsid w:val="00BD6B55"/>
    <w:rsid w:val="00BE722E"/>
    <w:rsid w:val="00C006B8"/>
    <w:rsid w:val="00C2524D"/>
    <w:rsid w:val="00C36358"/>
    <w:rsid w:val="00CC66DE"/>
    <w:rsid w:val="00CE5C15"/>
    <w:rsid w:val="00CE6D93"/>
    <w:rsid w:val="00CF70B8"/>
    <w:rsid w:val="00D237BF"/>
    <w:rsid w:val="00D56732"/>
    <w:rsid w:val="00D83E29"/>
    <w:rsid w:val="00E21BA1"/>
    <w:rsid w:val="00E260F8"/>
    <w:rsid w:val="00E417C7"/>
    <w:rsid w:val="00E9275E"/>
    <w:rsid w:val="00EC0686"/>
    <w:rsid w:val="00ED4488"/>
    <w:rsid w:val="00EE3A23"/>
    <w:rsid w:val="00F07C85"/>
    <w:rsid w:val="00F515D5"/>
    <w:rsid w:val="00FB1B77"/>
    <w:rsid w:val="00FB4CE4"/>
    <w:rsid w:val="00FD16F6"/>
    <w:rsid w:val="00FD3EFE"/>
    <w:rsid w:val="00FD6D51"/>
    <w:rsid w:val="00FE2D9C"/>
    <w:rsid w:val="02677D26"/>
    <w:rsid w:val="0CDC1549"/>
    <w:rsid w:val="127CC679"/>
    <w:rsid w:val="1A6EB001"/>
    <w:rsid w:val="24159247"/>
    <w:rsid w:val="2509553A"/>
    <w:rsid w:val="323AB009"/>
    <w:rsid w:val="388D1216"/>
    <w:rsid w:val="3B75922B"/>
    <w:rsid w:val="3E21E449"/>
    <w:rsid w:val="4095934A"/>
    <w:rsid w:val="42D896A2"/>
    <w:rsid w:val="45526CC1"/>
    <w:rsid w:val="4618FF61"/>
    <w:rsid w:val="4B7A7B1E"/>
    <w:rsid w:val="4BBA2661"/>
    <w:rsid w:val="59F4CE87"/>
    <w:rsid w:val="5B169C44"/>
    <w:rsid w:val="609A085B"/>
    <w:rsid w:val="66DB3F15"/>
    <w:rsid w:val="6D31583C"/>
    <w:rsid w:val="6ECD289D"/>
    <w:rsid w:val="7D6DFEEC"/>
    <w:rsid w:val="7F271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4120"/>
  <w15:chartTrackingRefBased/>
  <w15:docId w15:val="{21C6E06E-6F79-46C7-9872-1D8D9459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97A"/>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7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88F4E287EB8A449A4E92901A756D50" ma:contentTypeVersion="8" ma:contentTypeDescription="Create a new document." ma:contentTypeScope="" ma:versionID="b83a5ac0a482f95e16256fcd2be9e20c">
  <xsd:schema xmlns:xsd="http://www.w3.org/2001/XMLSchema" xmlns:xs="http://www.w3.org/2001/XMLSchema" xmlns:p="http://schemas.microsoft.com/office/2006/metadata/properties" xmlns:ns2="4a79b4f7-0f50-46b9-b575-1ae67d8e3eae" xmlns:ns3="fed217b5-a79e-4f4a-9771-7e79ef33de59" targetNamespace="http://schemas.microsoft.com/office/2006/metadata/properties" ma:root="true" ma:fieldsID="8e3a46554b6b3438717b1aa12cc20a5d" ns2:_="" ns3:_="">
    <xsd:import namespace="4a79b4f7-0f50-46b9-b575-1ae67d8e3eae"/>
    <xsd:import namespace="fed217b5-a79e-4f4a-9771-7e79ef33de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9b4f7-0f50-46b9-b575-1ae67d8e3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d217b5-a79e-4f4a-9771-7e79ef33de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AC7B50-740E-426F-9646-2C112C5EB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9b4f7-0f50-46b9-b575-1ae67d8e3eae"/>
    <ds:schemaRef ds:uri="fed217b5-a79e-4f4a-9771-7e79ef33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C4A69C-F7AD-440F-B3B1-CCD054F208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2A9C9A-ABD5-4ACD-81AF-BFEFFDF14C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Titli (NIH/NCI) [C]</dc:creator>
  <cp:keywords/>
  <dc:description/>
  <cp:lastModifiedBy>Sarkar, Titli (NIH/NCI) [C]</cp:lastModifiedBy>
  <cp:revision>110</cp:revision>
  <dcterms:created xsi:type="dcterms:W3CDTF">2022-03-21T15:38:00Z</dcterms:created>
  <dcterms:modified xsi:type="dcterms:W3CDTF">2022-04-03T14:12:00Z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0x010100C888F4E287EB8A449A4E92901A756D50</vt:lpwstr>
  </property>
</Properties>
</file>