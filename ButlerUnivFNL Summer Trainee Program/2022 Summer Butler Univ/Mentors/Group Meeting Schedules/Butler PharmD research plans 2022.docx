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F669" w14:textId="13446CAB" w:rsidR="00CF2D23" w:rsidRPr="005F3BC3" w:rsidRDefault="00CF2D23" w:rsidP="005F3BC3">
      <w:pPr>
        <w:pStyle w:val="Heading1"/>
        <w:rPr>
          <w:b/>
          <w:bCs/>
        </w:rPr>
      </w:pPr>
      <w:r w:rsidRPr="005F3BC3">
        <w:rPr>
          <w:b/>
          <w:bCs/>
        </w:rPr>
        <w:t xml:space="preserve">COLLABORATION PLAN FOR </w:t>
      </w:r>
      <w:r w:rsidRPr="005F3BC3">
        <w:rPr>
          <w:b/>
          <w:bCs/>
          <w:u w:val="single"/>
        </w:rPr>
        <w:t>SUMMER 202</w:t>
      </w:r>
      <w:r w:rsidR="005F3BC3" w:rsidRPr="005F3BC3">
        <w:rPr>
          <w:b/>
          <w:bCs/>
          <w:u w:val="single"/>
        </w:rPr>
        <w:t>2</w:t>
      </w:r>
    </w:p>
    <w:p w14:paraId="3BDEE8F8" w14:textId="77777777" w:rsidR="00CF2D23" w:rsidRPr="005F3BC3" w:rsidRDefault="00CF2D23" w:rsidP="00CF2D23">
      <w:pPr>
        <w:rPr>
          <w:rFonts w:asciiTheme="minorHAnsi" w:hAnsiTheme="minorHAnsi" w:cstheme="minorHAnsi"/>
          <w:bCs/>
          <w:color w:val="44546A" w:themeColor="text2"/>
          <w:sz w:val="24"/>
          <w:szCs w:val="24"/>
        </w:rPr>
      </w:pPr>
    </w:p>
    <w:p w14:paraId="719C4F3A" w14:textId="77777777" w:rsidR="00CF2D23" w:rsidRPr="005F3BC3" w:rsidRDefault="00CF2D23" w:rsidP="005F3BC3">
      <w:pPr>
        <w:pStyle w:val="Heading2"/>
        <w:rPr>
          <w:b/>
          <w:bCs/>
        </w:rPr>
      </w:pPr>
      <w:r w:rsidRPr="005F3BC3">
        <w:rPr>
          <w:b/>
          <w:bCs/>
        </w:rPr>
        <w:t>Research Scope</w:t>
      </w:r>
    </w:p>
    <w:p w14:paraId="14985BCF" w14:textId="77777777" w:rsidR="00CF2D23" w:rsidRPr="005F3BC3" w:rsidRDefault="00CF2D23" w:rsidP="00CF2D23">
      <w:pPr>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rPr>
        <w:t>Recent advances increasing the size of virtual libraries of molecules for drug discovery has enabled new approaches for virtual screening and virtual lead optimization. These methods have generally relied on machine learning (ML) models fit from previous screening assay data or other objectives such as structure-based methods like docking or relative binding free energy calculations. The success of such approaches may vary depending on the chemical space and diversity of the underlying training sets as well as the ML model type selected for fitting. Additional complicating factors to fitting ML models include the underlying uncertainties in the assay data and uncertainties in model predictions resulting in prediction errors.</w:t>
      </w:r>
    </w:p>
    <w:p w14:paraId="3406D1DE" w14:textId="77777777" w:rsidR="00CF2D23" w:rsidRPr="005F3BC3" w:rsidRDefault="00CF2D23" w:rsidP="00CF2D23">
      <w:pPr>
        <w:rPr>
          <w:rFonts w:asciiTheme="minorHAnsi" w:hAnsiTheme="minorHAnsi" w:cstheme="minorHAnsi"/>
          <w:color w:val="44546A" w:themeColor="text2"/>
          <w:sz w:val="24"/>
          <w:szCs w:val="24"/>
        </w:rPr>
      </w:pPr>
    </w:p>
    <w:p w14:paraId="04ADF7EF" w14:textId="7F264FFB" w:rsidR="00CF2D23" w:rsidRPr="005F3BC3" w:rsidRDefault="00CF2D23" w:rsidP="00CF2D23">
      <w:pPr>
        <w:rPr>
          <w:rFonts w:asciiTheme="minorHAnsi" w:hAnsiTheme="minorHAnsi" w:cstheme="minorHAnsi"/>
          <w:color w:val="44546A" w:themeColor="text2"/>
          <w:sz w:val="24"/>
          <w:szCs w:val="24"/>
        </w:rPr>
      </w:pPr>
      <w:del w:id="0" w:author="Ohashi, Naomi (NIH/NCI) [C]" w:date="2022-05-19T10:57:00Z">
        <w:r w:rsidRPr="005F3BC3" w:rsidDel="00175355">
          <w:rPr>
            <w:rFonts w:asciiTheme="minorHAnsi" w:hAnsiTheme="minorHAnsi" w:cstheme="minorHAnsi"/>
            <w:color w:val="44546A" w:themeColor="text2"/>
            <w:sz w:val="24"/>
            <w:szCs w:val="24"/>
            <w:shd w:val="clear" w:color="auto" w:fill="FFFFFF"/>
          </w:rPr>
          <w:delText>Leidos Biomedical Research, Inc.,</w:delText>
        </w:r>
      </w:del>
      <w:ins w:id="1" w:author="Ohashi, Naomi (NIH/NCI) [C]" w:date="2022-05-19T10:57:00Z">
        <w:r w:rsidR="00175355">
          <w:rPr>
            <w:rFonts w:asciiTheme="minorHAnsi" w:hAnsiTheme="minorHAnsi" w:cstheme="minorHAnsi"/>
            <w:color w:val="44546A" w:themeColor="text2"/>
            <w:sz w:val="24"/>
            <w:szCs w:val="24"/>
            <w:shd w:val="clear" w:color="auto" w:fill="FFFFFF"/>
          </w:rPr>
          <w:t>Frederick National Laboratory for Cancer Research</w:t>
        </w:r>
        <w:r w:rsidR="00D70997">
          <w:rPr>
            <w:rFonts w:asciiTheme="minorHAnsi" w:hAnsiTheme="minorHAnsi" w:cstheme="minorHAnsi"/>
            <w:color w:val="44546A" w:themeColor="text2"/>
            <w:sz w:val="24"/>
            <w:szCs w:val="24"/>
            <w:shd w:val="clear" w:color="auto" w:fill="FFFFFF"/>
          </w:rPr>
          <w:t xml:space="preserve"> (FNLCR)</w:t>
        </w:r>
      </w:ins>
      <w:r w:rsidRPr="005F3BC3">
        <w:rPr>
          <w:rFonts w:asciiTheme="minorHAnsi" w:hAnsiTheme="minorHAnsi" w:cstheme="minorHAnsi"/>
          <w:color w:val="44546A" w:themeColor="text2"/>
          <w:sz w:val="24"/>
          <w:szCs w:val="24"/>
          <w:shd w:val="clear" w:color="auto" w:fill="FFFFFF"/>
        </w:rPr>
        <w:t xml:space="preserve"> as </w:t>
      </w:r>
      <w:del w:id="2" w:author="Ohashi, Naomi (NIH/NCI) [C]" w:date="2022-05-19T10:49:00Z">
        <w:r w:rsidRPr="005F3BC3" w:rsidDel="008F66F9">
          <w:rPr>
            <w:rFonts w:asciiTheme="minorHAnsi" w:hAnsiTheme="minorHAnsi" w:cstheme="minorHAnsi"/>
            <w:color w:val="44546A" w:themeColor="text2"/>
            <w:sz w:val="24"/>
            <w:szCs w:val="24"/>
            <w:shd w:val="clear" w:color="auto" w:fill="FFFFFF"/>
          </w:rPr>
          <w:delText xml:space="preserve">part </w:delText>
        </w:r>
      </w:del>
      <w:ins w:id="3" w:author="Ohashi, Naomi (NIH/NCI) [C]" w:date="2022-05-19T10:49:00Z">
        <w:r w:rsidR="008F66F9">
          <w:rPr>
            <w:rFonts w:asciiTheme="minorHAnsi" w:hAnsiTheme="minorHAnsi" w:cstheme="minorHAnsi"/>
            <w:color w:val="44546A" w:themeColor="text2"/>
            <w:sz w:val="24"/>
            <w:szCs w:val="24"/>
            <w:shd w:val="clear" w:color="auto" w:fill="FFFFFF"/>
          </w:rPr>
          <w:t>a member</w:t>
        </w:r>
        <w:r w:rsidR="008F66F9" w:rsidRPr="005F3BC3">
          <w:rPr>
            <w:rFonts w:asciiTheme="minorHAnsi" w:hAnsiTheme="minorHAnsi" w:cstheme="minorHAnsi"/>
            <w:color w:val="44546A" w:themeColor="text2"/>
            <w:sz w:val="24"/>
            <w:szCs w:val="24"/>
            <w:shd w:val="clear" w:color="auto" w:fill="FFFFFF"/>
          </w:rPr>
          <w:t xml:space="preserve"> </w:t>
        </w:r>
      </w:ins>
      <w:r w:rsidRPr="005F3BC3">
        <w:rPr>
          <w:rFonts w:asciiTheme="minorHAnsi" w:hAnsiTheme="minorHAnsi" w:cstheme="minorHAnsi"/>
          <w:color w:val="44546A" w:themeColor="text2"/>
          <w:sz w:val="24"/>
          <w:szCs w:val="24"/>
          <w:shd w:val="clear" w:color="auto" w:fill="FFFFFF"/>
        </w:rPr>
        <w:t xml:space="preserve">of the </w:t>
      </w:r>
      <w:r w:rsidRPr="005F3BC3">
        <w:rPr>
          <w:rFonts w:asciiTheme="minorHAnsi" w:hAnsiTheme="minorHAnsi" w:cstheme="minorHAnsi"/>
          <w:color w:val="44546A" w:themeColor="text2"/>
          <w:sz w:val="24"/>
          <w:szCs w:val="24"/>
          <w:lang w:eastAsia="ja-JP"/>
        </w:rPr>
        <w:t>Accelerating Therapeutics for Opportunities in Medicine (</w:t>
      </w:r>
      <w:r w:rsidRPr="005F3BC3">
        <w:rPr>
          <w:rFonts w:asciiTheme="minorHAnsi" w:hAnsiTheme="minorHAnsi" w:cstheme="minorHAnsi"/>
          <w:color w:val="44546A" w:themeColor="text2"/>
          <w:sz w:val="24"/>
          <w:szCs w:val="24"/>
          <w:shd w:val="clear" w:color="auto" w:fill="FFFFFF"/>
        </w:rPr>
        <w:t xml:space="preserve">ATOM) Consortium, drives research and technology development activities to support an AI-driver platform for </w:t>
      </w:r>
      <w:del w:id="4" w:author="Ohashi, Naomi (NIH/NCI) [C]" w:date="2022-05-19T10:49:00Z">
        <w:r w:rsidRPr="005F3BC3" w:rsidDel="00290601">
          <w:rPr>
            <w:rFonts w:asciiTheme="minorHAnsi" w:hAnsiTheme="minorHAnsi" w:cstheme="minorHAnsi"/>
            <w:color w:val="44546A" w:themeColor="text2"/>
            <w:sz w:val="24"/>
            <w:szCs w:val="24"/>
            <w:shd w:val="clear" w:color="auto" w:fill="FFFFFF"/>
          </w:rPr>
          <w:delText xml:space="preserve">in silico </w:delText>
        </w:r>
      </w:del>
      <w:r w:rsidRPr="005F3BC3">
        <w:rPr>
          <w:rFonts w:asciiTheme="minorHAnsi" w:hAnsiTheme="minorHAnsi" w:cstheme="minorHAnsi"/>
          <w:color w:val="44546A" w:themeColor="text2"/>
          <w:sz w:val="24"/>
          <w:szCs w:val="24"/>
          <w:shd w:val="clear" w:color="auto" w:fill="FFFFFF"/>
        </w:rPr>
        <w:t>drug discovery. Activities will involve tools</w:t>
      </w:r>
      <w:ins w:id="5" w:author="Ohashi, Naomi (NIH/NCI) [C]" w:date="2022-05-19T10:50:00Z">
        <w:r w:rsidR="00CE3B00">
          <w:rPr>
            <w:rFonts w:asciiTheme="minorHAnsi" w:hAnsiTheme="minorHAnsi" w:cstheme="minorHAnsi"/>
            <w:color w:val="44546A" w:themeColor="text2"/>
            <w:sz w:val="24"/>
            <w:szCs w:val="24"/>
            <w:shd w:val="clear" w:color="auto" w:fill="FFFFFF"/>
          </w:rPr>
          <w:t xml:space="preserve"> including</w:t>
        </w:r>
      </w:ins>
      <w:r w:rsidRPr="005F3BC3">
        <w:rPr>
          <w:rFonts w:asciiTheme="minorHAnsi" w:hAnsiTheme="minorHAnsi" w:cstheme="minorHAnsi"/>
          <w:color w:val="44546A" w:themeColor="text2"/>
          <w:sz w:val="24"/>
          <w:szCs w:val="24"/>
          <w:shd w:val="clear" w:color="auto" w:fill="FFFFFF"/>
        </w:rPr>
        <w:t xml:space="preserve"> </w:t>
      </w:r>
      <w:del w:id="6" w:author="Ohashi, Naomi (NIH/NCI) [C]" w:date="2022-05-19T10:50:00Z">
        <w:r w:rsidRPr="005F3BC3" w:rsidDel="00CE3B00">
          <w:rPr>
            <w:rFonts w:asciiTheme="minorHAnsi" w:hAnsiTheme="minorHAnsi" w:cstheme="minorHAnsi"/>
            <w:color w:val="44546A" w:themeColor="text2"/>
            <w:sz w:val="24"/>
            <w:szCs w:val="24"/>
            <w:shd w:val="clear" w:color="auto" w:fill="FFFFFF"/>
          </w:rPr>
          <w:delText xml:space="preserve">from the ATOM consortium, including </w:delText>
        </w:r>
      </w:del>
      <w:r w:rsidRPr="005F3BC3">
        <w:rPr>
          <w:rFonts w:asciiTheme="minorHAnsi" w:hAnsiTheme="minorHAnsi" w:cstheme="minorHAnsi"/>
          <w:color w:val="44546A" w:themeColor="text2"/>
          <w:sz w:val="24"/>
          <w:szCs w:val="24"/>
          <w:shd w:val="clear" w:color="auto" w:fill="FFFFFF"/>
        </w:rPr>
        <w:t>the ATOM Modeling Pipeline (AMPL)</w:t>
      </w:r>
      <w:ins w:id="7" w:author="Ohashi, Naomi (NIH/NCI) [C]" w:date="2022-05-19T10:51:00Z">
        <w:r w:rsidR="0043069E">
          <w:rPr>
            <w:rFonts w:asciiTheme="minorHAnsi" w:hAnsiTheme="minorHAnsi" w:cstheme="minorHAnsi"/>
            <w:color w:val="44546A" w:themeColor="text2"/>
            <w:sz w:val="24"/>
            <w:szCs w:val="24"/>
            <w:shd w:val="clear" w:color="auto" w:fill="FFFFFF"/>
          </w:rPr>
          <w:t xml:space="preserve"> and generative molecular design (GMD)</w:t>
        </w:r>
      </w:ins>
      <w:r w:rsidRPr="005F3BC3">
        <w:rPr>
          <w:rFonts w:asciiTheme="minorHAnsi" w:hAnsiTheme="minorHAnsi" w:cstheme="minorHAnsi"/>
          <w:color w:val="44546A" w:themeColor="text2"/>
          <w:sz w:val="24"/>
          <w:szCs w:val="24"/>
          <w:shd w:val="clear" w:color="auto" w:fill="FFFFFF"/>
        </w:rPr>
        <w:t>.</w:t>
      </w:r>
    </w:p>
    <w:p w14:paraId="210D4DD7" w14:textId="77777777" w:rsidR="00CF2D23" w:rsidRPr="005F3BC3" w:rsidRDefault="00CF2D23" w:rsidP="00CF2D23">
      <w:pPr>
        <w:rPr>
          <w:rFonts w:asciiTheme="minorHAnsi" w:hAnsiTheme="minorHAnsi" w:cstheme="minorHAnsi"/>
          <w:color w:val="44546A" w:themeColor="text2"/>
          <w:sz w:val="24"/>
          <w:szCs w:val="24"/>
        </w:rPr>
      </w:pPr>
    </w:p>
    <w:p w14:paraId="166FE58F" w14:textId="2A80DA94" w:rsidR="00CF2D23" w:rsidRPr="005F3BC3" w:rsidRDefault="00CF2D23" w:rsidP="00CF2D23">
      <w:pPr>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shd w:val="clear" w:color="auto" w:fill="FFFFFF"/>
        </w:rPr>
        <w:t>ATOM’s AI-driven platform designs and optimizes drugs </w:t>
      </w:r>
      <w:r w:rsidRPr="005F3BC3">
        <w:rPr>
          <w:rFonts w:asciiTheme="minorHAnsi" w:hAnsiTheme="minorHAnsi" w:cstheme="minorHAnsi"/>
          <w:i/>
          <w:iCs/>
          <w:color w:val="44546A" w:themeColor="text2"/>
          <w:sz w:val="24"/>
          <w:szCs w:val="24"/>
          <w:shd w:val="clear" w:color="auto" w:fill="FFFFFF"/>
        </w:rPr>
        <w:t>in silico</w:t>
      </w:r>
      <w:r w:rsidRPr="005F3BC3">
        <w:rPr>
          <w:rFonts w:asciiTheme="minorHAnsi" w:hAnsiTheme="minorHAnsi" w:cstheme="minorHAnsi"/>
          <w:color w:val="44546A" w:themeColor="text2"/>
          <w:sz w:val="24"/>
          <w:szCs w:val="24"/>
          <w:shd w:val="clear" w:color="auto" w:fill="FFFFFF"/>
        </w:rPr>
        <w:t xml:space="preserve"> considering their full pharmacological profile, and incorporates new experimental data, as needed, to advance discovery of new therapeutics.  </w:t>
      </w:r>
      <w:r w:rsidRPr="005F3BC3">
        <w:rPr>
          <w:rFonts w:asciiTheme="minorHAnsi" w:hAnsiTheme="minorHAnsi" w:cstheme="minorHAnsi"/>
          <w:color w:val="44546A" w:themeColor="text2"/>
          <w:sz w:val="24"/>
          <w:szCs w:val="24"/>
        </w:rPr>
        <w:t xml:space="preserve">ATOM is currently incorporating bioassay activity and property datasets from public and commercial sources for modeling. ATOM works with a variety of datasets from chemical bioassay activity to preclinical physicochemical, pharmacokinetic, and safety properties. In the following research projects, data sets will be analyzed or curated </w:t>
      </w:r>
      <w:r w:rsidR="00F05614">
        <w:rPr>
          <w:rFonts w:asciiTheme="minorHAnsi" w:hAnsiTheme="minorHAnsi" w:cstheme="minorHAnsi"/>
          <w:color w:val="44546A" w:themeColor="text2"/>
          <w:sz w:val="24"/>
          <w:szCs w:val="24"/>
        </w:rPr>
        <w:t xml:space="preserve">as preprocessing step using AMPL, next, AMPL machine learning models will be </w:t>
      </w:r>
      <w:del w:id="8" w:author="Ohashi, Naomi (NIH/NCI) [C]" w:date="2022-05-19T10:53:00Z">
        <w:r w:rsidR="00F05614" w:rsidDel="009D04F5">
          <w:rPr>
            <w:rFonts w:asciiTheme="minorHAnsi" w:hAnsiTheme="minorHAnsi" w:cstheme="minorHAnsi"/>
            <w:color w:val="44546A" w:themeColor="text2"/>
            <w:sz w:val="24"/>
            <w:szCs w:val="24"/>
          </w:rPr>
          <w:delText>use</w:delText>
        </w:r>
      </w:del>
      <w:ins w:id="9" w:author="Ohashi, Naomi (NIH/NCI) [C]" w:date="2022-05-19T10:53:00Z">
        <w:r w:rsidR="009D04F5">
          <w:rPr>
            <w:rFonts w:asciiTheme="minorHAnsi" w:hAnsiTheme="minorHAnsi" w:cstheme="minorHAnsi"/>
            <w:color w:val="44546A" w:themeColor="text2"/>
            <w:sz w:val="24"/>
            <w:szCs w:val="24"/>
          </w:rPr>
          <w:t>used</w:t>
        </w:r>
      </w:ins>
      <w:r w:rsidR="00F05614">
        <w:rPr>
          <w:rFonts w:asciiTheme="minorHAnsi" w:hAnsiTheme="minorHAnsi" w:cstheme="minorHAnsi"/>
          <w:color w:val="44546A" w:themeColor="text2"/>
          <w:sz w:val="24"/>
          <w:szCs w:val="24"/>
        </w:rPr>
        <w:t xml:space="preserve"> to </w:t>
      </w:r>
      <w:r w:rsidR="000A1CF4">
        <w:rPr>
          <w:rFonts w:asciiTheme="minorHAnsi" w:hAnsiTheme="minorHAnsi" w:cstheme="minorHAnsi"/>
          <w:color w:val="44546A" w:themeColor="text2"/>
          <w:sz w:val="24"/>
          <w:szCs w:val="24"/>
        </w:rPr>
        <w:t xml:space="preserve">generate prediction using the data and prediction on new test set </w:t>
      </w:r>
      <w:r w:rsidRPr="005F3BC3">
        <w:rPr>
          <w:rFonts w:asciiTheme="minorHAnsi" w:hAnsiTheme="minorHAnsi" w:cstheme="minorHAnsi"/>
          <w:color w:val="44546A" w:themeColor="text2"/>
          <w:sz w:val="24"/>
          <w:szCs w:val="24"/>
        </w:rPr>
        <w:t>to further support ATOM’s active learning drug discovery platform</w:t>
      </w:r>
      <w:ins w:id="10" w:author="Ohashi, Naomi (NIH/NCI) [C]" w:date="2022-05-19T10:53:00Z">
        <w:r w:rsidR="00467DCD">
          <w:rPr>
            <w:rFonts w:asciiTheme="minorHAnsi" w:hAnsiTheme="minorHAnsi" w:cstheme="minorHAnsi"/>
            <w:color w:val="44546A" w:themeColor="text2"/>
            <w:sz w:val="24"/>
            <w:szCs w:val="24"/>
          </w:rPr>
          <w:t xml:space="preserve"> such as GMD</w:t>
        </w:r>
      </w:ins>
      <w:r w:rsidRPr="005F3BC3">
        <w:rPr>
          <w:rFonts w:asciiTheme="minorHAnsi" w:hAnsiTheme="minorHAnsi" w:cstheme="minorHAnsi"/>
          <w:color w:val="44546A" w:themeColor="text2"/>
          <w:sz w:val="24"/>
          <w:szCs w:val="24"/>
        </w:rPr>
        <w:t>.</w:t>
      </w:r>
      <w:r w:rsidR="000A1CF4">
        <w:rPr>
          <w:rFonts w:asciiTheme="minorHAnsi" w:hAnsiTheme="minorHAnsi" w:cstheme="minorHAnsi"/>
          <w:color w:val="44546A" w:themeColor="text2"/>
          <w:sz w:val="24"/>
          <w:szCs w:val="24"/>
        </w:rPr>
        <w:t xml:space="preserve"> Visualization will be incorporated as an important part of data analysis. </w:t>
      </w:r>
    </w:p>
    <w:p w14:paraId="5DC6581E" w14:textId="77777777" w:rsidR="00CF2D23" w:rsidRPr="005F3BC3" w:rsidRDefault="00CF2D23" w:rsidP="00CF2D23">
      <w:pPr>
        <w:ind w:firstLine="288"/>
        <w:rPr>
          <w:rFonts w:asciiTheme="minorHAnsi" w:hAnsiTheme="minorHAnsi" w:cstheme="minorHAnsi"/>
          <w:color w:val="44546A" w:themeColor="text2"/>
          <w:sz w:val="24"/>
          <w:szCs w:val="24"/>
        </w:rPr>
      </w:pPr>
    </w:p>
    <w:p w14:paraId="1D2F6771" w14:textId="77777777" w:rsidR="00CF2D23" w:rsidRPr="005F3BC3" w:rsidRDefault="00CF2D23" w:rsidP="00CF2D23">
      <w:pPr>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rPr>
        <w:t xml:space="preserve">FNLCR Principal Investigator: </w:t>
      </w:r>
    </w:p>
    <w:p w14:paraId="3EA02D26" w14:textId="644DD427" w:rsidR="00CF2D23" w:rsidRPr="005F3BC3" w:rsidRDefault="00681DAF" w:rsidP="00CF2D23">
      <w:pPr>
        <w:ind w:left="720"/>
        <w:rPr>
          <w:rFonts w:asciiTheme="minorHAnsi" w:hAnsiTheme="minorHAnsi" w:cstheme="minorHAnsi"/>
          <w:color w:val="44546A" w:themeColor="text2"/>
          <w:sz w:val="24"/>
          <w:szCs w:val="24"/>
        </w:rPr>
      </w:pPr>
      <w:r>
        <w:rPr>
          <w:rFonts w:asciiTheme="minorHAnsi" w:hAnsiTheme="minorHAnsi" w:cstheme="minorHAnsi"/>
          <w:color w:val="44546A" w:themeColor="text2"/>
          <w:sz w:val="24"/>
          <w:szCs w:val="24"/>
        </w:rPr>
        <w:t>Titli</w:t>
      </w:r>
      <w:r w:rsidR="00242480">
        <w:rPr>
          <w:rFonts w:asciiTheme="minorHAnsi" w:hAnsiTheme="minorHAnsi" w:cstheme="minorHAnsi"/>
          <w:color w:val="44546A" w:themeColor="text2"/>
          <w:sz w:val="24"/>
          <w:szCs w:val="24"/>
        </w:rPr>
        <w:t xml:space="preserve"> Sarkar</w:t>
      </w:r>
      <w:r w:rsidR="00CF2D23" w:rsidRPr="005F3BC3">
        <w:rPr>
          <w:rFonts w:asciiTheme="minorHAnsi" w:hAnsiTheme="minorHAnsi" w:cstheme="minorHAnsi"/>
          <w:color w:val="44546A" w:themeColor="text2"/>
          <w:sz w:val="24"/>
          <w:szCs w:val="24"/>
        </w:rPr>
        <w:t>, PhD</w:t>
      </w:r>
    </w:p>
    <w:p w14:paraId="21F0CF24" w14:textId="77777777" w:rsidR="00CF2D23" w:rsidRPr="005F3BC3" w:rsidRDefault="00CF2D23" w:rsidP="00CF2D23">
      <w:pPr>
        <w:ind w:left="720"/>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rPr>
        <w:t>Data Scientist</w:t>
      </w:r>
      <w:del w:id="11" w:author="Ohashi, Naomi (NIH/NCI) [C]" w:date="2022-05-19T10:58:00Z">
        <w:r w:rsidRPr="005F3BC3" w:rsidDel="00F37BC3">
          <w:rPr>
            <w:rFonts w:asciiTheme="minorHAnsi" w:hAnsiTheme="minorHAnsi" w:cstheme="minorHAnsi"/>
            <w:color w:val="44546A" w:themeColor="text2"/>
            <w:sz w:val="24"/>
            <w:szCs w:val="24"/>
          </w:rPr>
          <w:delText xml:space="preserve"> I</w:delText>
        </w:r>
      </w:del>
    </w:p>
    <w:p w14:paraId="2E4764BB" w14:textId="77777777" w:rsidR="00CF2D23" w:rsidRPr="005F3BC3" w:rsidRDefault="00CF2D23" w:rsidP="00CF2D23">
      <w:pPr>
        <w:ind w:left="720"/>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rPr>
        <w:t>Frederick National Laboratory for Cancer Research</w:t>
      </w:r>
    </w:p>
    <w:p w14:paraId="03F02CCF" w14:textId="31A618EB" w:rsidR="00CF2D23" w:rsidDel="00D70997" w:rsidRDefault="00CF2D23" w:rsidP="00CF2D23">
      <w:pPr>
        <w:ind w:left="720"/>
        <w:rPr>
          <w:del w:id="12" w:author="Ohashi, Naomi (NIH/NCI) [C]" w:date="2022-05-19T10:58:00Z"/>
          <w:rFonts w:asciiTheme="minorHAnsi" w:hAnsiTheme="minorHAnsi" w:cstheme="minorHAnsi"/>
          <w:color w:val="44546A" w:themeColor="text2"/>
          <w:sz w:val="24"/>
          <w:szCs w:val="24"/>
        </w:rPr>
      </w:pPr>
      <w:del w:id="13" w:author="Ohashi, Naomi (NIH/NCI) [C]" w:date="2022-05-19T10:58:00Z">
        <w:r w:rsidRPr="005F3BC3" w:rsidDel="00D70997">
          <w:rPr>
            <w:rFonts w:asciiTheme="minorHAnsi" w:hAnsiTheme="minorHAnsi" w:cstheme="minorHAnsi"/>
            <w:color w:val="44546A" w:themeColor="text2"/>
            <w:sz w:val="24"/>
            <w:szCs w:val="24"/>
          </w:rPr>
          <w:delText>Leidos Biomedical Research, Inc.</w:delText>
        </w:r>
      </w:del>
    </w:p>
    <w:p w14:paraId="07BC29FB" w14:textId="77777777" w:rsidR="002F327F" w:rsidRDefault="002F327F" w:rsidP="00CF2D23">
      <w:pPr>
        <w:ind w:left="720"/>
        <w:rPr>
          <w:rFonts w:asciiTheme="minorHAnsi" w:hAnsiTheme="minorHAnsi" w:cstheme="minorHAnsi"/>
          <w:color w:val="44546A" w:themeColor="text2"/>
          <w:sz w:val="24"/>
          <w:szCs w:val="24"/>
        </w:rPr>
      </w:pPr>
    </w:p>
    <w:p w14:paraId="2696E9C7" w14:textId="09C94DEA" w:rsidR="002F327F" w:rsidRPr="005F3BC3" w:rsidRDefault="002F327F" w:rsidP="002F327F">
      <w:pPr>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rPr>
        <w:t xml:space="preserve">FNLCR </w:t>
      </w:r>
      <w:r>
        <w:rPr>
          <w:rFonts w:asciiTheme="minorHAnsi" w:hAnsiTheme="minorHAnsi" w:cstheme="minorHAnsi"/>
          <w:color w:val="44546A" w:themeColor="text2"/>
          <w:sz w:val="24"/>
          <w:szCs w:val="24"/>
        </w:rPr>
        <w:t>Supporting</w:t>
      </w:r>
      <w:r w:rsidRPr="005F3BC3">
        <w:rPr>
          <w:rFonts w:asciiTheme="minorHAnsi" w:hAnsiTheme="minorHAnsi" w:cstheme="minorHAnsi"/>
          <w:color w:val="44546A" w:themeColor="text2"/>
          <w:sz w:val="24"/>
          <w:szCs w:val="24"/>
        </w:rPr>
        <w:t xml:space="preserve"> Investigator: </w:t>
      </w:r>
    </w:p>
    <w:p w14:paraId="06934320" w14:textId="6BFBD783" w:rsidR="002F327F" w:rsidRPr="005F3BC3" w:rsidRDefault="002F327F" w:rsidP="002F327F">
      <w:pPr>
        <w:ind w:left="720"/>
        <w:rPr>
          <w:rFonts w:asciiTheme="minorHAnsi" w:hAnsiTheme="minorHAnsi" w:cstheme="minorHAnsi"/>
          <w:color w:val="44546A" w:themeColor="text2"/>
          <w:sz w:val="24"/>
          <w:szCs w:val="24"/>
        </w:rPr>
      </w:pPr>
      <w:r>
        <w:rPr>
          <w:rFonts w:asciiTheme="minorHAnsi" w:hAnsiTheme="minorHAnsi" w:cstheme="minorHAnsi"/>
          <w:color w:val="44546A" w:themeColor="text2"/>
          <w:sz w:val="24"/>
          <w:szCs w:val="24"/>
        </w:rPr>
        <w:t>Sean Black</w:t>
      </w:r>
    </w:p>
    <w:p w14:paraId="5A82CF35" w14:textId="77777777" w:rsidR="002F327F" w:rsidRPr="005F3BC3" w:rsidRDefault="002F327F" w:rsidP="002F327F">
      <w:pPr>
        <w:ind w:left="720"/>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rPr>
        <w:t>Data Scientist</w:t>
      </w:r>
      <w:del w:id="14" w:author="Ohashi, Naomi (NIH/NCI) [C]" w:date="2022-05-19T10:58:00Z">
        <w:r w:rsidRPr="005F3BC3" w:rsidDel="00F37BC3">
          <w:rPr>
            <w:rFonts w:asciiTheme="minorHAnsi" w:hAnsiTheme="minorHAnsi" w:cstheme="minorHAnsi"/>
            <w:color w:val="44546A" w:themeColor="text2"/>
            <w:sz w:val="24"/>
            <w:szCs w:val="24"/>
          </w:rPr>
          <w:delText xml:space="preserve"> I</w:delText>
        </w:r>
      </w:del>
    </w:p>
    <w:p w14:paraId="67540103" w14:textId="77777777" w:rsidR="002F327F" w:rsidRPr="005F3BC3" w:rsidRDefault="002F327F" w:rsidP="002F327F">
      <w:pPr>
        <w:ind w:left="720"/>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rPr>
        <w:t>Frederick National Laboratory for Cancer Research</w:t>
      </w:r>
    </w:p>
    <w:p w14:paraId="1CB7CB59" w14:textId="11C8B366" w:rsidR="002F327F" w:rsidRPr="005F3BC3" w:rsidDel="00D70997" w:rsidRDefault="002F327F" w:rsidP="002F327F">
      <w:pPr>
        <w:ind w:left="720"/>
        <w:rPr>
          <w:del w:id="15" w:author="Ohashi, Naomi (NIH/NCI) [C]" w:date="2022-05-19T10:58:00Z"/>
          <w:rFonts w:asciiTheme="minorHAnsi" w:hAnsiTheme="minorHAnsi" w:cstheme="minorHAnsi"/>
          <w:color w:val="44546A" w:themeColor="text2"/>
          <w:sz w:val="24"/>
          <w:szCs w:val="24"/>
        </w:rPr>
      </w:pPr>
      <w:del w:id="16" w:author="Ohashi, Naomi (NIH/NCI) [C]" w:date="2022-05-19T10:58:00Z">
        <w:r w:rsidRPr="005F3BC3" w:rsidDel="00D70997">
          <w:rPr>
            <w:rFonts w:asciiTheme="minorHAnsi" w:hAnsiTheme="minorHAnsi" w:cstheme="minorHAnsi"/>
            <w:color w:val="44546A" w:themeColor="text2"/>
            <w:sz w:val="24"/>
            <w:szCs w:val="24"/>
          </w:rPr>
          <w:delText>Leidos Biomedical Research, Inc.</w:delText>
        </w:r>
      </w:del>
    </w:p>
    <w:p w14:paraId="0D6F14C8" w14:textId="77777777" w:rsidR="002F327F" w:rsidRPr="005F3BC3" w:rsidRDefault="002F327F" w:rsidP="002F327F">
      <w:pPr>
        <w:rPr>
          <w:rFonts w:asciiTheme="minorHAnsi" w:hAnsiTheme="minorHAnsi" w:cstheme="minorHAnsi"/>
          <w:color w:val="44546A" w:themeColor="text2"/>
          <w:sz w:val="24"/>
          <w:szCs w:val="24"/>
        </w:rPr>
      </w:pPr>
    </w:p>
    <w:p w14:paraId="6810C62A" w14:textId="4D3CD45E" w:rsidR="00724520" w:rsidRPr="0094433C" w:rsidRDefault="00CF2D23" w:rsidP="0094433C">
      <w:pPr>
        <w:pStyle w:val="Heading2"/>
        <w:rPr>
          <w:b/>
          <w:bCs/>
        </w:rPr>
      </w:pPr>
      <w:r w:rsidRPr="0094433C">
        <w:rPr>
          <w:b/>
          <w:bCs/>
        </w:rPr>
        <w:t>202</w:t>
      </w:r>
      <w:r w:rsidR="002F327F" w:rsidRPr="0094433C">
        <w:rPr>
          <w:b/>
          <w:bCs/>
        </w:rPr>
        <w:t xml:space="preserve">2 </w:t>
      </w:r>
      <w:r w:rsidRPr="0094433C">
        <w:rPr>
          <w:b/>
          <w:bCs/>
        </w:rPr>
        <w:t>Project scope</w:t>
      </w:r>
      <w:del w:id="17" w:author="Ohashi, Naomi (NIH/NCI) [C]" w:date="2022-05-19T10:55:00Z">
        <w:r w:rsidR="002F327F" w:rsidRPr="0094433C" w:rsidDel="00702B4C">
          <w:rPr>
            <w:b/>
            <w:bCs/>
          </w:rPr>
          <w:delText xml:space="preserve"> (general)</w:delText>
        </w:r>
      </w:del>
      <w:r w:rsidRPr="0094433C">
        <w:rPr>
          <w:b/>
          <w:bCs/>
        </w:rPr>
        <w:t xml:space="preserve">: </w:t>
      </w:r>
    </w:p>
    <w:p w14:paraId="4C5A0C06" w14:textId="0AE05EEC" w:rsidR="008E4C27" w:rsidRDefault="00401BAE" w:rsidP="00CF2D23">
      <w:pPr>
        <w:rPr>
          <w:rFonts w:asciiTheme="minorHAnsi" w:hAnsiTheme="minorHAnsi" w:cstheme="minorHAnsi"/>
          <w:color w:val="44546A" w:themeColor="text2"/>
          <w:sz w:val="24"/>
          <w:szCs w:val="24"/>
        </w:rPr>
      </w:pPr>
      <w:r w:rsidRPr="00B15B80">
        <w:rPr>
          <w:rFonts w:asciiTheme="minorHAnsi" w:hAnsiTheme="minorHAnsi" w:cstheme="minorHAnsi"/>
          <w:color w:val="44546A" w:themeColor="text2"/>
          <w:sz w:val="24"/>
          <w:szCs w:val="24"/>
        </w:rPr>
        <w:t xml:space="preserve">The students are expected to </w:t>
      </w:r>
      <w:r w:rsidR="00B15B80">
        <w:rPr>
          <w:rFonts w:asciiTheme="minorHAnsi" w:hAnsiTheme="minorHAnsi" w:cstheme="minorHAnsi"/>
          <w:color w:val="44546A" w:themeColor="text2"/>
          <w:sz w:val="24"/>
          <w:szCs w:val="24"/>
        </w:rPr>
        <w:t xml:space="preserve">learn the basic pipeline of Machine Learning and how </w:t>
      </w:r>
      <w:r w:rsidR="008E4C27">
        <w:rPr>
          <w:rFonts w:asciiTheme="minorHAnsi" w:hAnsiTheme="minorHAnsi" w:cstheme="minorHAnsi"/>
          <w:color w:val="44546A" w:themeColor="text2"/>
          <w:sz w:val="24"/>
          <w:szCs w:val="24"/>
        </w:rPr>
        <w:t xml:space="preserve">it can be useful in healthcare sector. They are </w:t>
      </w:r>
      <w:r w:rsidR="00D95E1A">
        <w:rPr>
          <w:rFonts w:asciiTheme="minorHAnsi" w:hAnsiTheme="minorHAnsi" w:cstheme="minorHAnsi"/>
          <w:color w:val="44546A" w:themeColor="text2"/>
          <w:sz w:val="24"/>
          <w:szCs w:val="24"/>
        </w:rPr>
        <w:t xml:space="preserve">expected to get some exposure on </w:t>
      </w:r>
      <w:r w:rsidR="0007119D">
        <w:rPr>
          <w:rFonts w:asciiTheme="minorHAnsi" w:hAnsiTheme="minorHAnsi" w:cstheme="minorHAnsi"/>
          <w:color w:val="44546A" w:themeColor="text2"/>
          <w:sz w:val="24"/>
          <w:szCs w:val="24"/>
        </w:rPr>
        <w:t xml:space="preserve">publicly available </w:t>
      </w:r>
      <w:r w:rsidR="0007119D">
        <w:rPr>
          <w:rFonts w:asciiTheme="minorHAnsi" w:hAnsiTheme="minorHAnsi" w:cstheme="minorHAnsi"/>
          <w:color w:val="44546A" w:themeColor="text2"/>
          <w:sz w:val="24"/>
          <w:szCs w:val="24"/>
        </w:rPr>
        <w:lastRenderedPageBreak/>
        <w:t>molecular databases like</w:t>
      </w:r>
      <w:del w:id="18" w:author="Ohashi, Naomi (NIH/NCI) [C]" w:date="2022-05-18T20:50:00Z">
        <w:r w:rsidR="0007119D" w:rsidDel="008E2E37">
          <w:rPr>
            <w:rFonts w:asciiTheme="minorHAnsi" w:hAnsiTheme="minorHAnsi" w:cstheme="minorHAnsi"/>
            <w:color w:val="44546A" w:themeColor="text2"/>
            <w:sz w:val="24"/>
            <w:szCs w:val="24"/>
          </w:rPr>
          <w:delText xml:space="preserve"> PubChem,</w:delText>
        </w:r>
      </w:del>
      <w:r w:rsidR="0007119D">
        <w:rPr>
          <w:rFonts w:asciiTheme="minorHAnsi" w:hAnsiTheme="minorHAnsi" w:cstheme="minorHAnsi"/>
          <w:color w:val="44546A" w:themeColor="text2"/>
          <w:sz w:val="24"/>
          <w:szCs w:val="24"/>
        </w:rPr>
        <w:t xml:space="preserve"> </w:t>
      </w:r>
      <w:del w:id="19" w:author="Ohashi, Naomi (NIH/NCI) [C]" w:date="2022-05-18T20:50:00Z">
        <w:r w:rsidR="00144B3B" w:rsidDel="0043152D">
          <w:rPr>
            <w:rFonts w:asciiTheme="minorHAnsi" w:hAnsiTheme="minorHAnsi" w:cstheme="minorHAnsi"/>
            <w:color w:val="44546A" w:themeColor="text2"/>
            <w:sz w:val="24"/>
            <w:szCs w:val="24"/>
          </w:rPr>
          <w:delText>ChemBL</w:delText>
        </w:r>
      </w:del>
      <w:ins w:id="20" w:author="Ohashi, Naomi (NIH/NCI) [C]" w:date="2022-05-18T20:50:00Z">
        <w:r w:rsidR="0043152D">
          <w:rPr>
            <w:rFonts w:asciiTheme="minorHAnsi" w:hAnsiTheme="minorHAnsi" w:cstheme="minorHAnsi"/>
            <w:color w:val="44546A" w:themeColor="text2"/>
            <w:sz w:val="24"/>
            <w:szCs w:val="24"/>
          </w:rPr>
          <w:t>ChEMBL</w:t>
        </w:r>
      </w:ins>
      <w:r w:rsidR="00144B3B">
        <w:rPr>
          <w:rFonts w:asciiTheme="minorHAnsi" w:hAnsiTheme="minorHAnsi" w:cstheme="minorHAnsi"/>
          <w:color w:val="44546A" w:themeColor="text2"/>
          <w:sz w:val="24"/>
          <w:szCs w:val="24"/>
        </w:rPr>
        <w:t xml:space="preserve">, </w:t>
      </w:r>
      <w:del w:id="21" w:author="Ohashi, Naomi (NIH/NCI) [C]" w:date="2022-05-18T20:51:00Z">
        <w:r w:rsidR="0007119D" w:rsidDel="00655D4B">
          <w:rPr>
            <w:rFonts w:asciiTheme="minorHAnsi" w:hAnsiTheme="minorHAnsi" w:cstheme="minorHAnsi"/>
            <w:color w:val="44546A" w:themeColor="text2"/>
            <w:sz w:val="24"/>
            <w:szCs w:val="24"/>
          </w:rPr>
          <w:delText>EscapeDB</w:delText>
        </w:r>
      </w:del>
      <w:ins w:id="22" w:author="Ohashi, Naomi (NIH/NCI) [C]" w:date="2022-05-18T20:51:00Z">
        <w:r w:rsidR="00655D4B">
          <w:rPr>
            <w:rFonts w:asciiTheme="minorHAnsi" w:hAnsiTheme="minorHAnsi" w:cstheme="minorHAnsi"/>
            <w:color w:val="44546A" w:themeColor="text2"/>
            <w:sz w:val="24"/>
            <w:szCs w:val="24"/>
          </w:rPr>
          <w:t>ExCAPE</w:t>
        </w:r>
        <w:r w:rsidR="00640C1C">
          <w:rPr>
            <w:rFonts w:asciiTheme="minorHAnsi" w:hAnsiTheme="minorHAnsi" w:cstheme="minorHAnsi"/>
            <w:color w:val="44546A" w:themeColor="text2"/>
            <w:sz w:val="24"/>
            <w:szCs w:val="24"/>
          </w:rPr>
          <w:t>-DB</w:t>
        </w:r>
      </w:ins>
      <w:r w:rsidR="0007119D">
        <w:rPr>
          <w:rFonts w:asciiTheme="minorHAnsi" w:hAnsiTheme="minorHAnsi" w:cstheme="minorHAnsi"/>
          <w:color w:val="44546A" w:themeColor="text2"/>
          <w:sz w:val="24"/>
          <w:szCs w:val="24"/>
        </w:rPr>
        <w:t xml:space="preserve">, DTC </w:t>
      </w:r>
      <w:ins w:id="23" w:author="Ohashi, Naomi (NIH/NCI) [C]" w:date="2022-05-18T20:52:00Z">
        <w:r w:rsidR="00BA7BEE">
          <w:rPr>
            <w:rFonts w:asciiTheme="minorHAnsi" w:hAnsiTheme="minorHAnsi" w:cstheme="minorHAnsi"/>
            <w:color w:val="44546A" w:themeColor="text2"/>
            <w:sz w:val="24"/>
            <w:szCs w:val="24"/>
          </w:rPr>
          <w:t xml:space="preserve">Database </w:t>
        </w:r>
      </w:ins>
      <w:r w:rsidR="0007119D">
        <w:rPr>
          <w:rFonts w:asciiTheme="minorHAnsi" w:hAnsiTheme="minorHAnsi" w:cstheme="minorHAnsi"/>
          <w:color w:val="44546A" w:themeColor="text2"/>
          <w:sz w:val="24"/>
          <w:szCs w:val="24"/>
        </w:rPr>
        <w:t>and how to use them</w:t>
      </w:r>
      <w:del w:id="24" w:author="Ohashi, Naomi (NIH/NCI) [C]" w:date="2022-05-18T20:54:00Z">
        <w:r w:rsidR="0007119D" w:rsidDel="009F27D3">
          <w:rPr>
            <w:rFonts w:asciiTheme="minorHAnsi" w:hAnsiTheme="minorHAnsi" w:cstheme="minorHAnsi"/>
            <w:color w:val="44546A" w:themeColor="text2"/>
            <w:sz w:val="24"/>
            <w:szCs w:val="24"/>
          </w:rPr>
          <w:delText xml:space="preserve">. They also expected to get some </w:delText>
        </w:r>
        <w:r w:rsidR="00001C17" w:rsidDel="009F27D3">
          <w:rPr>
            <w:rFonts w:asciiTheme="minorHAnsi" w:hAnsiTheme="minorHAnsi" w:cstheme="minorHAnsi"/>
            <w:color w:val="44546A" w:themeColor="text2"/>
            <w:sz w:val="24"/>
            <w:szCs w:val="24"/>
          </w:rPr>
          <w:delText>dataset developed by ATOM</w:delText>
        </w:r>
      </w:del>
      <w:del w:id="25" w:author="Ohashi, Naomi (NIH/NCI) [C]" w:date="2022-05-18T20:53:00Z">
        <w:r w:rsidR="00001C17" w:rsidDel="00B35673">
          <w:rPr>
            <w:rFonts w:asciiTheme="minorHAnsi" w:hAnsiTheme="minorHAnsi" w:cstheme="minorHAnsi"/>
            <w:color w:val="44546A" w:themeColor="text2"/>
            <w:sz w:val="24"/>
            <w:szCs w:val="24"/>
          </w:rPr>
          <w:delText xml:space="preserve"> through MoDaC</w:delText>
        </w:r>
      </w:del>
      <w:r w:rsidR="00611C11">
        <w:rPr>
          <w:rFonts w:asciiTheme="minorHAnsi" w:hAnsiTheme="minorHAnsi" w:cstheme="minorHAnsi"/>
          <w:color w:val="44546A" w:themeColor="text2"/>
          <w:sz w:val="24"/>
          <w:szCs w:val="24"/>
        </w:rPr>
        <w:t>. They are expected to go through some background research related to their project</w:t>
      </w:r>
      <w:r w:rsidR="00B64BA6">
        <w:rPr>
          <w:rFonts w:asciiTheme="minorHAnsi" w:hAnsiTheme="minorHAnsi" w:cstheme="minorHAnsi"/>
          <w:color w:val="44546A" w:themeColor="text2"/>
          <w:sz w:val="24"/>
          <w:szCs w:val="24"/>
        </w:rPr>
        <w:t xml:space="preserve">. Next, they should be able to use AMPL for data preprocessing, machine learning model training, validation and testing, </w:t>
      </w:r>
      <w:r w:rsidR="0032733B">
        <w:rPr>
          <w:rFonts w:asciiTheme="minorHAnsi" w:hAnsiTheme="minorHAnsi" w:cstheme="minorHAnsi"/>
          <w:color w:val="44546A" w:themeColor="text2"/>
          <w:sz w:val="24"/>
          <w:szCs w:val="24"/>
        </w:rPr>
        <w:t xml:space="preserve">using visualization tools to </w:t>
      </w:r>
      <w:r w:rsidR="0087229A">
        <w:rPr>
          <w:rFonts w:asciiTheme="minorHAnsi" w:hAnsiTheme="minorHAnsi" w:cstheme="minorHAnsi"/>
          <w:color w:val="44546A" w:themeColor="text2"/>
          <w:sz w:val="24"/>
          <w:szCs w:val="24"/>
        </w:rPr>
        <w:t>get an overview of the data and results, and be able to compare the results from different models.</w:t>
      </w:r>
    </w:p>
    <w:p w14:paraId="6E4DFACC" w14:textId="77777777" w:rsidR="0087229A" w:rsidRPr="00B15B80" w:rsidRDefault="0087229A" w:rsidP="00CF2D23">
      <w:pPr>
        <w:rPr>
          <w:rFonts w:asciiTheme="minorHAnsi" w:hAnsiTheme="minorHAnsi" w:cstheme="minorHAnsi"/>
          <w:color w:val="44546A" w:themeColor="text2"/>
          <w:sz w:val="24"/>
          <w:szCs w:val="24"/>
        </w:rPr>
      </w:pPr>
    </w:p>
    <w:p w14:paraId="1AEAAB9A" w14:textId="52624BC5" w:rsidR="00724520" w:rsidRPr="00F1552E" w:rsidRDefault="00724520" w:rsidP="00CF2D23">
      <w:pPr>
        <w:rPr>
          <w:ins w:id="26" w:author="Sarkar, Titli (NIH/NCI) [C]" w:date="2022-05-25T11:55:00Z"/>
          <w:rFonts w:asciiTheme="minorHAnsi" w:hAnsiTheme="minorHAnsi" w:cstheme="minorHAnsi"/>
          <w:i/>
          <w:iCs/>
          <w:color w:val="44546A" w:themeColor="text2"/>
          <w:sz w:val="24"/>
          <w:szCs w:val="24"/>
          <w:rPrChange w:id="27" w:author="Sarkar, Titli (NIH/NCI) [C]" w:date="2022-05-25T11:56:00Z">
            <w:rPr>
              <w:ins w:id="28" w:author="Sarkar, Titli (NIH/NCI) [C]" w:date="2022-05-25T11:55:00Z"/>
              <w:rFonts w:asciiTheme="minorHAnsi" w:hAnsiTheme="minorHAnsi" w:cstheme="minorHAnsi"/>
              <w:i/>
              <w:iCs/>
              <w:sz w:val="24"/>
              <w:szCs w:val="24"/>
            </w:rPr>
          </w:rPrChange>
        </w:rPr>
      </w:pPr>
      <w:r w:rsidRPr="00F1552E">
        <w:rPr>
          <w:rFonts w:asciiTheme="minorHAnsi" w:hAnsiTheme="minorHAnsi" w:cstheme="minorHAnsi"/>
          <w:color w:val="44546A" w:themeColor="text2"/>
          <w:sz w:val="24"/>
          <w:szCs w:val="24"/>
          <w:rPrChange w:id="29" w:author="Sarkar, Titli (NIH/NCI) [C]" w:date="2022-05-25T11:56:00Z">
            <w:rPr>
              <w:rFonts w:asciiTheme="minorHAnsi" w:hAnsiTheme="minorHAnsi" w:cstheme="minorHAnsi"/>
              <w:i/>
              <w:iCs/>
              <w:color w:val="FF0000"/>
              <w:sz w:val="24"/>
              <w:szCs w:val="24"/>
            </w:rPr>
          </w:rPrChange>
        </w:rPr>
        <w:t xml:space="preserve">Specific Aims </w:t>
      </w:r>
      <w:del w:id="30" w:author="Sarkar, Titli (NIH/NCI) [C]" w:date="2022-05-25T10:11:00Z">
        <w:r w:rsidRPr="00F1552E" w:rsidDel="005F2A9D">
          <w:rPr>
            <w:rFonts w:asciiTheme="minorHAnsi" w:hAnsiTheme="minorHAnsi" w:cstheme="minorHAnsi"/>
            <w:color w:val="44546A" w:themeColor="text2"/>
            <w:sz w:val="24"/>
            <w:szCs w:val="24"/>
            <w:rPrChange w:id="31" w:author="Sarkar, Titli (NIH/NCI) [C]" w:date="2022-05-25T11:56:00Z">
              <w:rPr>
                <w:rFonts w:asciiTheme="minorHAnsi" w:hAnsiTheme="minorHAnsi" w:cstheme="minorHAnsi"/>
                <w:i/>
                <w:iCs/>
                <w:color w:val="FF0000"/>
                <w:sz w:val="24"/>
                <w:szCs w:val="24"/>
              </w:rPr>
            </w:rPrChange>
          </w:rPr>
          <w:delText>will be determined soon</w:delText>
        </w:r>
      </w:del>
      <w:ins w:id="32" w:author="Sarkar, Titli (NIH/NCI) [C]" w:date="2022-05-25T10:11:00Z">
        <w:r w:rsidR="005F2A9D" w:rsidRPr="00F1552E">
          <w:rPr>
            <w:rFonts w:asciiTheme="minorHAnsi" w:hAnsiTheme="minorHAnsi" w:cstheme="minorHAnsi"/>
            <w:color w:val="44546A" w:themeColor="text2"/>
            <w:sz w:val="24"/>
            <w:szCs w:val="24"/>
            <w:rPrChange w:id="33" w:author="Sarkar, Titli (NIH/NCI) [C]" w:date="2022-05-25T11:56:00Z">
              <w:rPr>
                <w:rFonts w:asciiTheme="minorHAnsi" w:hAnsiTheme="minorHAnsi" w:cstheme="minorHAnsi"/>
                <w:i/>
                <w:iCs/>
                <w:color w:val="FF0000"/>
                <w:sz w:val="24"/>
                <w:szCs w:val="24"/>
                <w:highlight w:val="lightGray"/>
              </w:rPr>
            </w:rPrChange>
          </w:rPr>
          <w:t xml:space="preserve">are listed </w:t>
        </w:r>
      </w:ins>
      <w:ins w:id="34" w:author="Sarkar, Titli (NIH/NCI) [C]" w:date="2022-05-25T11:55:00Z">
        <w:r w:rsidR="0029727A" w:rsidRPr="00F1552E">
          <w:rPr>
            <w:rFonts w:asciiTheme="minorHAnsi" w:hAnsiTheme="minorHAnsi" w:cstheme="minorHAnsi"/>
            <w:color w:val="44546A" w:themeColor="text2"/>
            <w:sz w:val="24"/>
            <w:szCs w:val="24"/>
            <w:rPrChange w:id="35" w:author="Sarkar, Titli (NIH/NCI) [C]" w:date="2022-05-25T11:56:00Z">
              <w:rPr>
                <w:rFonts w:asciiTheme="minorHAnsi" w:hAnsiTheme="minorHAnsi" w:cstheme="minorHAnsi"/>
                <w:color w:val="000000" w:themeColor="text1"/>
                <w:sz w:val="24"/>
                <w:szCs w:val="24"/>
              </w:rPr>
            </w:rPrChange>
          </w:rPr>
          <w:t>below</w:t>
        </w:r>
      </w:ins>
      <w:ins w:id="36" w:author="Sarkar, Titli (NIH/NCI) [C]" w:date="2022-05-25T10:15:00Z">
        <w:r w:rsidR="00971CA9" w:rsidRPr="00F1552E">
          <w:rPr>
            <w:rFonts w:asciiTheme="minorHAnsi" w:hAnsiTheme="minorHAnsi" w:cstheme="minorHAnsi"/>
            <w:color w:val="44546A" w:themeColor="text2"/>
            <w:sz w:val="24"/>
            <w:szCs w:val="24"/>
            <w:rPrChange w:id="37" w:author="Sarkar, Titli (NIH/NCI) [C]" w:date="2022-05-25T11:56:00Z">
              <w:rPr>
                <w:rFonts w:asciiTheme="minorHAnsi" w:hAnsiTheme="minorHAnsi" w:cstheme="minorHAnsi"/>
                <w:i/>
                <w:iCs/>
                <w:sz w:val="24"/>
                <w:szCs w:val="24"/>
              </w:rPr>
            </w:rPrChange>
          </w:rPr>
          <w:t>:</w:t>
        </w:r>
      </w:ins>
      <w:del w:id="38" w:author="Sarkar, Titli (NIH/NCI) [C]" w:date="2022-05-25T10:15:00Z">
        <w:r w:rsidRPr="00F1552E" w:rsidDel="00971CA9">
          <w:rPr>
            <w:rFonts w:asciiTheme="minorHAnsi" w:hAnsiTheme="minorHAnsi" w:cstheme="minorHAnsi"/>
            <w:color w:val="44546A" w:themeColor="text2"/>
            <w:sz w:val="24"/>
            <w:szCs w:val="24"/>
            <w:rPrChange w:id="39" w:author="Sarkar, Titli (NIH/NCI) [C]" w:date="2022-05-25T11:56:00Z">
              <w:rPr>
                <w:rFonts w:asciiTheme="minorHAnsi" w:hAnsiTheme="minorHAnsi" w:cstheme="minorHAnsi"/>
                <w:i/>
                <w:iCs/>
                <w:color w:val="FF0000"/>
                <w:sz w:val="24"/>
                <w:szCs w:val="24"/>
              </w:rPr>
            </w:rPrChange>
          </w:rPr>
          <w:delText>.</w:delText>
        </w:r>
      </w:del>
      <w:r w:rsidRPr="00F1552E">
        <w:rPr>
          <w:rFonts w:asciiTheme="minorHAnsi" w:hAnsiTheme="minorHAnsi" w:cstheme="minorHAnsi"/>
          <w:i/>
          <w:iCs/>
          <w:color w:val="44546A" w:themeColor="text2"/>
          <w:sz w:val="24"/>
          <w:szCs w:val="24"/>
          <w:rPrChange w:id="40" w:author="Sarkar, Titli (NIH/NCI) [C]" w:date="2022-05-25T11:56:00Z">
            <w:rPr>
              <w:rFonts w:asciiTheme="minorHAnsi" w:hAnsiTheme="minorHAnsi" w:cstheme="minorHAnsi"/>
              <w:i/>
              <w:iCs/>
              <w:color w:val="FF0000"/>
              <w:sz w:val="24"/>
              <w:szCs w:val="24"/>
            </w:rPr>
          </w:rPrChange>
        </w:rPr>
        <w:t xml:space="preserve"> </w:t>
      </w:r>
    </w:p>
    <w:p w14:paraId="395289F9" w14:textId="77777777" w:rsidR="0029727A" w:rsidRPr="00F1552E" w:rsidRDefault="0029727A" w:rsidP="00CF2D23">
      <w:pPr>
        <w:rPr>
          <w:ins w:id="41" w:author="Ohashi, Naomi (NIH/NCI) [C]" w:date="2022-05-19T10:56:00Z"/>
          <w:rFonts w:asciiTheme="minorHAnsi" w:hAnsiTheme="minorHAnsi" w:cstheme="minorHAnsi"/>
          <w:i/>
          <w:iCs/>
          <w:color w:val="44546A" w:themeColor="text2"/>
          <w:sz w:val="24"/>
          <w:szCs w:val="24"/>
          <w:rPrChange w:id="42" w:author="Sarkar, Titli (NIH/NCI) [C]" w:date="2022-05-25T11:56:00Z">
            <w:rPr>
              <w:ins w:id="43" w:author="Ohashi, Naomi (NIH/NCI) [C]" w:date="2022-05-19T10:56:00Z"/>
              <w:rFonts w:asciiTheme="minorHAnsi" w:hAnsiTheme="minorHAnsi" w:cstheme="minorHAnsi"/>
              <w:i/>
              <w:iCs/>
              <w:color w:val="FF0000"/>
              <w:sz w:val="24"/>
              <w:szCs w:val="24"/>
            </w:rPr>
          </w:rPrChange>
        </w:rPr>
      </w:pPr>
    </w:p>
    <w:p w14:paraId="24C9A121" w14:textId="503B44CB" w:rsidR="00563CF0" w:rsidRPr="00F1552E" w:rsidRDefault="00563CF0" w:rsidP="00563CF0">
      <w:pPr>
        <w:rPr>
          <w:ins w:id="44" w:author="Ohashi, Naomi (NIH/NCI) [C]" w:date="2022-05-19T10:56:00Z"/>
          <w:rFonts w:asciiTheme="minorHAnsi" w:hAnsiTheme="minorHAnsi" w:cstheme="minorHAnsi"/>
          <w:i/>
          <w:iCs/>
          <w:color w:val="44546A" w:themeColor="text2"/>
          <w:sz w:val="24"/>
          <w:szCs w:val="24"/>
          <w:rPrChange w:id="45" w:author="Sarkar, Titli (NIH/NCI) [C]" w:date="2022-05-25T11:56:00Z">
            <w:rPr>
              <w:ins w:id="46" w:author="Ohashi, Naomi (NIH/NCI) [C]" w:date="2022-05-19T10:56:00Z"/>
              <w:rFonts w:asciiTheme="minorHAnsi" w:hAnsiTheme="minorHAnsi" w:cstheme="minorHAnsi"/>
              <w:i/>
              <w:iCs/>
              <w:sz w:val="24"/>
              <w:szCs w:val="24"/>
            </w:rPr>
          </w:rPrChange>
        </w:rPr>
      </w:pPr>
      <w:ins w:id="47" w:author="Ohashi, Naomi (NIH/NCI) [C]" w:date="2022-05-19T10:56:00Z">
        <w:r w:rsidRPr="00F1552E">
          <w:rPr>
            <w:rFonts w:asciiTheme="minorHAnsi" w:hAnsiTheme="minorHAnsi" w:cstheme="minorHAnsi"/>
            <w:i/>
            <w:iCs/>
            <w:color w:val="44546A" w:themeColor="text2"/>
            <w:sz w:val="24"/>
            <w:szCs w:val="24"/>
            <w:rPrChange w:id="48" w:author="Sarkar, Titli (NIH/NCI) [C]" w:date="2022-05-25T11:56:00Z">
              <w:rPr>
                <w:rFonts w:asciiTheme="minorHAnsi" w:hAnsiTheme="minorHAnsi" w:cstheme="minorHAnsi"/>
                <w:i/>
                <w:iCs/>
                <w:sz w:val="24"/>
                <w:szCs w:val="24"/>
              </w:rPr>
            </w:rPrChange>
          </w:rPr>
          <w:t>Aim</w:t>
        </w:r>
      </w:ins>
      <w:ins w:id="49" w:author="Sarkar, Titli (NIH/NCI) [C]" w:date="2022-05-25T11:56:00Z">
        <w:r w:rsidR="00F1552E" w:rsidRPr="00F1552E">
          <w:rPr>
            <w:rFonts w:asciiTheme="minorHAnsi" w:hAnsiTheme="minorHAnsi" w:cstheme="minorHAnsi"/>
            <w:i/>
            <w:iCs/>
            <w:color w:val="44546A" w:themeColor="text2"/>
            <w:sz w:val="24"/>
            <w:szCs w:val="24"/>
            <w:rPrChange w:id="50" w:author="Sarkar, Titli (NIH/NCI) [C]" w:date="2022-05-25T11:56:00Z">
              <w:rPr>
                <w:rFonts w:asciiTheme="minorHAnsi" w:hAnsiTheme="minorHAnsi" w:cstheme="minorHAnsi"/>
                <w:i/>
                <w:iCs/>
                <w:sz w:val="24"/>
                <w:szCs w:val="24"/>
              </w:rPr>
            </w:rPrChange>
          </w:rPr>
          <w:t>1</w:t>
        </w:r>
      </w:ins>
      <w:ins w:id="51" w:author="Ohashi, Naomi (NIH/NCI) [C]" w:date="2022-05-19T10:56:00Z">
        <w:del w:id="52" w:author="Sarkar, Titli (NIH/NCI) [C]" w:date="2022-05-25T10:11:00Z">
          <w:r w:rsidRPr="00F1552E" w:rsidDel="005F2A9D">
            <w:rPr>
              <w:rFonts w:asciiTheme="minorHAnsi" w:hAnsiTheme="minorHAnsi" w:cstheme="minorHAnsi"/>
              <w:i/>
              <w:iCs/>
              <w:color w:val="44546A" w:themeColor="text2"/>
              <w:sz w:val="24"/>
              <w:szCs w:val="24"/>
              <w:rPrChange w:id="53" w:author="Sarkar, Titli (NIH/NCI) [C]" w:date="2022-05-25T11:56:00Z">
                <w:rPr>
                  <w:rFonts w:asciiTheme="minorHAnsi" w:hAnsiTheme="minorHAnsi" w:cstheme="minorHAnsi"/>
                  <w:i/>
                  <w:iCs/>
                  <w:sz w:val="24"/>
                  <w:szCs w:val="24"/>
                </w:rPr>
              </w:rPrChange>
            </w:rPr>
            <w:delText xml:space="preserve"> </w:delText>
          </w:r>
        </w:del>
        <w:r w:rsidRPr="00F1552E">
          <w:rPr>
            <w:rFonts w:asciiTheme="minorHAnsi" w:hAnsiTheme="minorHAnsi" w:cstheme="minorHAnsi"/>
            <w:i/>
            <w:iCs/>
            <w:color w:val="44546A" w:themeColor="text2"/>
            <w:sz w:val="24"/>
            <w:szCs w:val="24"/>
            <w:rPrChange w:id="54" w:author="Sarkar, Titli (NIH/NCI) [C]" w:date="2022-05-25T11:56:00Z">
              <w:rPr>
                <w:rFonts w:asciiTheme="minorHAnsi" w:hAnsiTheme="minorHAnsi" w:cstheme="minorHAnsi"/>
                <w:i/>
                <w:iCs/>
                <w:sz w:val="24"/>
                <w:szCs w:val="24"/>
              </w:rPr>
            </w:rPrChange>
          </w:rPr>
          <w:t>: ATOM data curation and model fitting for [</w:t>
        </w:r>
      </w:ins>
      <w:ins w:id="55" w:author="Sarkar, Titli (NIH/NCI) [C]" w:date="2022-05-25T10:13:00Z">
        <w:r w:rsidR="008013A4" w:rsidRPr="00F1552E">
          <w:rPr>
            <w:rFonts w:asciiTheme="minorHAnsi" w:hAnsiTheme="minorHAnsi" w:cstheme="minorHAnsi"/>
            <w:i/>
            <w:iCs/>
            <w:color w:val="44546A" w:themeColor="text2"/>
            <w:sz w:val="24"/>
            <w:szCs w:val="24"/>
            <w:rPrChange w:id="56" w:author="Sarkar, Titli (NIH/NCI) [C]" w:date="2022-05-25T11:56:00Z">
              <w:rPr>
                <w:rFonts w:asciiTheme="minorHAnsi" w:hAnsiTheme="minorHAnsi" w:cstheme="minorHAnsi"/>
                <w:i/>
                <w:iCs/>
                <w:sz w:val="24"/>
                <w:szCs w:val="24"/>
              </w:rPr>
            </w:rPrChange>
          </w:rPr>
          <w:t>Cytochrome P450s</w:t>
        </w:r>
        <w:r w:rsidR="008013A4" w:rsidRPr="00F1552E">
          <w:rPr>
            <w:rFonts w:asciiTheme="minorHAnsi" w:hAnsiTheme="minorHAnsi" w:cstheme="minorHAnsi"/>
            <w:i/>
            <w:iCs/>
            <w:color w:val="44546A" w:themeColor="text2"/>
            <w:sz w:val="24"/>
            <w:szCs w:val="24"/>
            <w:rPrChange w:id="57" w:author="Sarkar, Titli (NIH/NCI) [C]" w:date="2022-05-25T11:56:00Z">
              <w:rPr>
                <w:rFonts w:asciiTheme="minorHAnsi" w:hAnsiTheme="minorHAnsi" w:cstheme="minorHAnsi"/>
                <w:i/>
                <w:iCs/>
                <w:sz w:val="24"/>
                <w:szCs w:val="24"/>
              </w:rPr>
            </w:rPrChange>
          </w:rPr>
          <w:t xml:space="preserve"> and </w:t>
        </w:r>
      </w:ins>
      <w:ins w:id="58" w:author="Sarkar, Titli (NIH/NCI) [C]" w:date="2022-05-25T10:15:00Z">
        <w:r w:rsidR="00971CA9" w:rsidRPr="00F1552E">
          <w:rPr>
            <w:rFonts w:asciiTheme="minorHAnsi" w:hAnsiTheme="minorHAnsi" w:cstheme="minorHAnsi"/>
            <w:i/>
            <w:iCs/>
            <w:color w:val="44546A" w:themeColor="text2"/>
            <w:sz w:val="24"/>
            <w:szCs w:val="24"/>
            <w:rPrChange w:id="59" w:author="Sarkar, Titli (NIH/NCI) [C]" w:date="2022-05-25T11:56:00Z">
              <w:rPr>
                <w:rFonts w:asciiTheme="minorHAnsi" w:hAnsiTheme="minorHAnsi" w:cstheme="minorHAnsi"/>
                <w:i/>
                <w:iCs/>
                <w:sz w:val="24"/>
                <w:szCs w:val="24"/>
              </w:rPr>
            </w:rPrChange>
          </w:rPr>
          <w:t>hERG1 potassium channel</w:t>
        </w:r>
        <w:r w:rsidR="00971CA9" w:rsidRPr="00F1552E">
          <w:rPr>
            <w:rFonts w:asciiTheme="minorHAnsi" w:hAnsiTheme="minorHAnsi" w:cstheme="minorHAnsi"/>
            <w:i/>
            <w:iCs/>
            <w:color w:val="44546A" w:themeColor="text2"/>
            <w:sz w:val="24"/>
            <w:szCs w:val="24"/>
            <w:rPrChange w:id="60" w:author="Sarkar, Titli (NIH/NCI) [C]" w:date="2022-05-25T11:56:00Z">
              <w:rPr>
                <w:rFonts w:asciiTheme="minorHAnsi" w:hAnsiTheme="minorHAnsi" w:cstheme="minorHAnsi"/>
                <w:i/>
                <w:iCs/>
                <w:sz w:val="24"/>
                <w:szCs w:val="24"/>
              </w:rPr>
            </w:rPrChange>
          </w:rPr>
          <w:t xml:space="preserve"> </w:t>
        </w:r>
      </w:ins>
      <w:ins w:id="61" w:author="Ohashi, Naomi (NIH/NCI) [C]" w:date="2022-05-19T10:56:00Z">
        <w:del w:id="62" w:author="Sarkar, Titli (NIH/NCI) [C]" w:date="2022-05-25T10:13:00Z">
          <w:r w:rsidRPr="00F1552E" w:rsidDel="008013A4">
            <w:rPr>
              <w:rFonts w:asciiTheme="minorHAnsi" w:hAnsiTheme="minorHAnsi" w:cstheme="minorHAnsi"/>
              <w:i/>
              <w:iCs/>
              <w:color w:val="44546A" w:themeColor="text2"/>
              <w:sz w:val="24"/>
              <w:szCs w:val="24"/>
              <w:rPrChange w:id="63" w:author="Sarkar, Titli (NIH/NCI) [C]" w:date="2022-05-25T11:56:00Z">
                <w:rPr>
                  <w:rFonts w:asciiTheme="minorHAnsi" w:hAnsiTheme="minorHAnsi" w:cstheme="minorHAnsi"/>
                  <w:i/>
                  <w:iCs/>
                  <w:sz w:val="24"/>
                  <w:szCs w:val="24"/>
                </w:rPr>
              </w:rPrChange>
            </w:rPr>
            <w:delText>DDR</w:delText>
          </w:r>
        </w:del>
        <w:del w:id="64" w:author="Sarkar, Titli (NIH/NCI) [C]" w:date="2022-05-25T10:15:00Z">
          <w:r w:rsidRPr="00F1552E" w:rsidDel="00971CA9">
            <w:rPr>
              <w:rFonts w:asciiTheme="minorHAnsi" w:hAnsiTheme="minorHAnsi" w:cstheme="minorHAnsi"/>
              <w:i/>
              <w:iCs/>
              <w:color w:val="44546A" w:themeColor="text2"/>
              <w:sz w:val="24"/>
              <w:szCs w:val="24"/>
              <w:rPrChange w:id="65" w:author="Sarkar, Titli (NIH/NCI) [C]" w:date="2022-05-25T11:56:00Z">
                <w:rPr>
                  <w:rFonts w:asciiTheme="minorHAnsi" w:hAnsiTheme="minorHAnsi" w:cstheme="minorHAnsi"/>
                  <w:i/>
                  <w:iCs/>
                  <w:sz w:val="24"/>
                  <w:szCs w:val="24"/>
                </w:rPr>
              </w:rPrChange>
            </w:rPr>
            <w:delText>-</w:delText>
          </w:r>
        </w:del>
        <w:r w:rsidRPr="00F1552E">
          <w:rPr>
            <w:rFonts w:asciiTheme="minorHAnsi" w:hAnsiTheme="minorHAnsi" w:cstheme="minorHAnsi"/>
            <w:i/>
            <w:iCs/>
            <w:color w:val="44546A" w:themeColor="text2"/>
            <w:sz w:val="24"/>
            <w:szCs w:val="24"/>
            <w:rPrChange w:id="66" w:author="Sarkar, Titli (NIH/NCI) [C]" w:date="2022-05-25T11:56:00Z">
              <w:rPr>
                <w:rFonts w:asciiTheme="minorHAnsi" w:hAnsiTheme="minorHAnsi" w:cstheme="minorHAnsi"/>
                <w:i/>
                <w:iCs/>
                <w:sz w:val="24"/>
                <w:szCs w:val="24"/>
              </w:rPr>
            </w:rPrChange>
          </w:rPr>
          <w:t xml:space="preserve">related </w:t>
        </w:r>
        <w:del w:id="67" w:author="Sarkar, Titli (NIH/NCI) [C]" w:date="2022-05-25T11:44:00Z">
          <w:r w:rsidRPr="00F1552E" w:rsidDel="00F27FEF">
            <w:rPr>
              <w:rFonts w:asciiTheme="minorHAnsi" w:hAnsiTheme="minorHAnsi" w:cstheme="minorHAnsi"/>
              <w:i/>
              <w:iCs/>
              <w:color w:val="44546A" w:themeColor="text2"/>
              <w:sz w:val="24"/>
              <w:szCs w:val="24"/>
              <w:highlight w:val="lightGray"/>
              <w:rPrChange w:id="68" w:author="Sarkar, Titli (NIH/NCI) [C]" w:date="2022-05-25T11:56:00Z">
                <w:rPr>
                  <w:rFonts w:asciiTheme="minorHAnsi" w:hAnsiTheme="minorHAnsi" w:cstheme="minorHAnsi"/>
                  <w:i/>
                  <w:iCs/>
                  <w:sz w:val="24"/>
                  <w:szCs w:val="24"/>
                </w:rPr>
              </w:rPrChange>
            </w:rPr>
            <w:delText>proteins</w:delText>
          </w:r>
        </w:del>
      </w:ins>
      <w:ins w:id="69" w:author="Sarkar, Titli (NIH/NCI) [C]" w:date="2022-05-25T11:44:00Z">
        <w:r w:rsidR="00F27FEF" w:rsidRPr="00F1552E">
          <w:rPr>
            <w:rFonts w:asciiTheme="minorHAnsi" w:hAnsiTheme="minorHAnsi" w:cstheme="minorHAnsi"/>
            <w:i/>
            <w:iCs/>
            <w:color w:val="44546A" w:themeColor="text2"/>
            <w:sz w:val="24"/>
            <w:szCs w:val="24"/>
            <w:rPrChange w:id="70" w:author="Sarkar, Titli (NIH/NCI) [C]" w:date="2022-05-25T11:56:00Z">
              <w:rPr>
                <w:rFonts w:asciiTheme="minorHAnsi" w:hAnsiTheme="minorHAnsi" w:cstheme="minorHAnsi"/>
                <w:i/>
                <w:iCs/>
                <w:sz w:val="24"/>
                <w:szCs w:val="24"/>
              </w:rPr>
            </w:rPrChange>
          </w:rPr>
          <w:t>genes</w:t>
        </w:r>
      </w:ins>
      <w:ins w:id="71" w:author="Ohashi, Naomi (NIH/NCI) [C]" w:date="2022-05-19T10:57:00Z">
        <w:r w:rsidRPr="00F1552E">
          <w:rPr>
            <w:rFonts w:asciiTheme="minorHAnsi" w:hAnsiTheme="minorHAnsi" w:cstheme="minorHAnsi"/>
            <w:i/>
            <w:iCs/>
            <w:color w:val="44546A" w:themeColor="text2"/>
            <w:sz w:val="24"/>
            <w:szCs w:val="24"/>
            <w:rPrChange w:id="72" w:author="Sarkar, Titli (NIH/NCI) [C]" w:date="2022-05-25T11:56:00Z">
              <w:rPr>
                <w:rFonts w:asciiTheme="minorHAnsi" w:hAnsiTheme="minorHAnsi" w:cstheme="minorHAnsi"/>
                <w:i/>
                <w:iCs/>
                <w:sz w:val="24"/>
                <w:szCs w:val="24"/>
              </w:rPr>
            </w:rPrChange>
          </w:rPr>
          <w:t>]</w:t>
        </w:r>
      </w:ins>
    </w:p>
    <w:p w14:paraId="66373665" w14:textId="7C784126" w:rsidR="00563CF0" w:rsidRPr="00F1552E" w:rsidRDefault="00F37BC3" w:rsidP="00563CF0">
      <w:pPr>
        <w:rPr>
          <w:ins w:id="73" w:author="Ohashi, Naomi (NIH/NCI) [C]" w:date="2022-05-19T10:56:00Z"/>
          <w:rFonts w:asciiTheme="minorHAnsi" w:hAnsiTheme="minorHAnsi" w:cstheme="minorHAnsi"/>
          <w:color w:val="44546A" w:themeColor="text2"/>
          <w:sz w:val="24"/>
          <w:szCs w:val="24"/>
          <w:rPrChange w:id="74" w:author="Sarkar, Titli (NIH/NCI) [C]" w:date="2022-05-25T11:56:00Z">
            <w:rPr>
              <w:ins w:id="75" w:author="Ohashi, Naomi (NIH/NCI) [C]" w:date="2022-05-19T10:56:00Z"/>
              <w:rFonts w:asciiTheme="minorHAnsi" w:hAnsiTheme="minorHAnsi" w:cstheme="minorHAnsi"/>
              <w:sz w:val="24"/>
              <w:szCs w:val="24"/>
            </w:rPr>
          </w:rPrChange>
        </w:rPr>
      </w:pPr>
      <w:ins w:id="76" w:author="Ohashi, Naomi (NIH/NCI) [C]" w:date="2022-05-19T10:58:00Z">
        <w:r w:rsidRPr="00F1552E">
          <w:rPr>
            <w:rFonts w:asciiTheme="minorHAnsi" w:hAnsiTheme="minorHAnsi" w:cstheme="minorHAnsi"/>
            <w:color w:val="44546A" w:themeColor="text2"/>
            <w:sz w:val="24"/>
            <w:szCs w:val="24"/>
            <w:rPrChange w:id="77" w:author="Sarkar, Titli (NIH/NCI) [C]" w:date="2022-05-25T11:56:00Z">
              <w:rPr>
                <w:rFonts w:asciiTheme="minorHAnsi" w:hAnsiTheme="minorHAnsi" w:cstheme="minorHAnsi"/>
                <w:sz w:val="24"/>
                <w:szCs w:val="24"/>
              </w:rPr>
            </w:rPrChange>
          </w:rPr>
          <w:t>FNLCR</w:t>
        </w:r>
      </w:ins>
      <w:ins w:id="78" w:author="Ohashi, Naomi (NIH/NCI) [C]" w:date="2022-05-19T10:56:00Z">
        <w:r w:rsidR="00563CF0" w:rsidRPr="00F1552E">
          <w:rPr>
            <w:rFonts w:asciiTheme="minorHAnsi" w:hAnsiTheme="minorHAnsi" w:cstheme="minorHAnsi"/>
            <w:color w:val="44546A" w:themeColor="text2"/>
            <w:sz w:val="24"/>
            <w:szCs w:val="24"/>
            <w:rPrChange w:id="79" w:author="Sarkar, Titli (NIH/NCI) [C]" w:date="2022-05-25T11:56:00Z">
              <w:rPr>
                <w:rFonts w:asciiTheme="minorHAnsi" w:hAnsiTheme="minorHAnsi" w:cstheme="minorHAnsi"/>
                <w:sz w:val="24"/>
                <w:szCs w:val="24"/>
              </w:rPr>
            </w:rPrChange>
          </w:rPr>
          <w:t xml:space="preserve">, as a co-founder of ATOM Consortium, is currently incorporating </w:t>
        </w:r>
      </w:ins>
      <w:ins w:id="80" w:author="Sarkar, Titli (NIH/NCI) [C]" w:date="2022-05-25T10:17:00Z">
        <w:r w:rsidR="006300F5" w:rsidRPr="00F1552E">
          <w:rPr>
            <w:rFonts w:asciiTheme="minorHAnsi" w:hAnsiTheme="minorHAnsi" w:cstheme="minorHAnsi"/>
            <w:color w:val="44546A" w:themeColor="text2"/>
            <w:sz w:val="24"/>
            <w:szCs w:val="24"/>
            <w:rPrChange w:id="81" w:author="Sarkar, Titli (NIH/NCI) [C]" w:date="2022-05-25T11:56:00Z">
              <w:rPr>
                <w:rFonts w:asciiTheme="minorHAnsi" w:hAnsiTheme="minorHAnsi" w:cstheme="minorHAnsi"/>
                <w:sz w:val="24"/>
                <w:szCs w:val="24"/>
                <w:highlight w:val="lightGray"/>
              </w:rPr>
            </w:rPrChange>
          </w:rPr>
          <w:t xml:space="preserve">lead discovery which includes the </w:t>
        </w:r>
      </w:ins>
      <w:ins w:id="82" w:author="Ohashi, Naomi (NIH/NCI) [C]" w:date="2022-05-19T10:56:00Z">
        <w:del w:id="83" w:author="Sarkar, Titli (NIH/NCI) [C]" w:date="2022-05-25T10:17:00Z">
          <w:r w:rsidR="00563CF0" w:rsidRPr="00F1552E" w:rsidDel="00FA7650">
            <w:rPr>
              <w:rFonts w:asciiTheme="minorHAnsi" w:hAnsiTheme="minorHAnsi" w:cstheme="minorHAnsi"/>
              <w:color w:val="44546A" w:themeColor="text2"/>
              <w:sz w:val="24"/>
              <w:szCs w:val="24"/>
              <w:rPrChange w:id="84" w:author="Sarkar, Titli (NIH/NCI) [C]" w:date="2022-05-25T11:56:00Z">
                <w:rPr>
                  <w:rFonts w:asciiTheme="minorHAnsi" w:hAnsiTheme="minorHAnsi" w:cstheme="minorHAnsi"/>
                  <w:sz w:val="24"/>
                  <w:szCs w:val="24"/>
                </w:rPr>
              </w:rPrChange>
            </w:rPr>
            <w:delText xml:space="preserve">additional bioassay activity and </w:delText>
          </w:r>
        </w:del>
        <w:r w:rsidR="00563CF0" w:rsidRPr="00F1552E">
          <w:rPr>
            <w:rFonts w:asciiTheme="minorHAnsi" w:hAnsiTheme="minorHAnsi" w:cstheme="minorHAnsi"/>
            <w:color w:val="44546A" w:themeColor="text2"/>
            <w:sz w:val="24"/>
            <w:szCs w:val="24"/>
            <w:rPrChange w:id="85" w:author="Sarkar, Titli (NIH/NCI) [C]" w:date="2022-05-25T11:56:00Z">
              <w:rPr>
                <w:rFonts w:asciiTheme="minorHAnsi" w:hAnsiTheme="minorHAnsi" w:cstheme="minorHAnsi"/>
                <w:sz w:val="24"/>
                <w:szCs w:val="24"/>
              </w:rPr>
            </w:rPrChange>
          </w:rPr>
          <w:t>property datasets from public and commercial sources for modeling into ATOM’s active learning drug discovery platform</w:t>
        </w:r>
      </w:ins>
      <w:ins w:id="86" w:author="Sarkar, Titli (NIH/NCI) [C]" w:date="2022-05-25T10:18:00Z">
        <w:r w:rsidR="00806889" w:rsidRPr="00F1552E">
          <w:rPr>
            <w:rFonts w:asciiTheme="minorHAnsi" w:hAnsiTheme="minorHAnsi" w:cstheme="minorHAnsi"/>
            <w:color w:val="44546A" w:themeColor="text2"/>
            <w:sz w:val="24"/>
            <w:szCs w:val="24"/>
            <w:rPrChange w:id="87" w:author="Sarkar, Titli (NIH/NCI) [C]" w:date="2022-05-25T11:56:00Z">
              <w:rPr>
                <w:rFonts w:asciiTheme="minorHAnsi" w:hAnsiTheme="minorHAnsi" w:cstheme="minorHAnsi"/>
                <w:sz w:val="24"/>
                <w:szCs w:val="24"/>
              </w:rPr>
            </w:rPrChange>
          </w:rPr>
          <w:t xml:space="preserve"> and using those datasets </w:t>
        </w:r>
      </w:ins>
      <w:ins w:id="88" w:author="Sarkar, Titli (NIH/NCI) [C]" w:date="2022-05-25T10:20:00Z">
        <w:r w:rsidR="005B7647" w:rsidRPr="00F1552E">
          <w:rPr>
            <w:rFonts w:asciiTheme="minorHAnsi" w:hAnsiTheme="minorHAnsi" w:cstheme="minorHAnsi"/>
            <w:color w:val="44546A" w:themeColor="text2"/>
            <w:sz w:val="24"/>
            <w:szCs w:val="24"/>
            <w:rPrChange w:id="89" w:author="Sarkar, Titli (NIH/NCI) [C]" w:date="2022-05-25T11:56:00Z">
              <w:rPr>
                <w:rFonts w:asciiTheme="minorHAnsi" w:hAnsiTheme="minorHAnsi" w:cstheme="minorHAnsi"/>
                <w:sz w:val="24"/>
                <w:szCs w:val="24"/>
              </w:rPr>
            </w:rPrChange>
          </w:rPr>
          <w:t xml:space="preserve">to </w:t>
        </w:r>
      </w:ins>
      <w:ins w:id="90" w:author="Sarkar, Titli (NIH/NCI) [C]" w:date="2022-05-25T10:18:00Z">
        <w:r w:rsidR="00E11ED3" w:rsidRPr="00F1552E">
          <w:rPr>
            <w:rFonts w:asciiTheme="minorHAnsi" w:hAnsiTheme="minorHAnsi" w:cstheme="minorHAnsi"/>
            <w:color w:val="44546A" w:themeColor="text2"/>
            <w:sz w:val="24"/>
            <w:szCs w:val="24"/>
            <w:rPrChange w:id="91" w:author="Sarkar, Titli (NIH/NCI) [C]" w:date="2022-05-25T11:56:00Z">
              <w:rPr>
                <w:rFonts w:asciiTheme="minorHAnsi" w:hAnsiTheme="minorHAnsi" w:cstheme="minorHAnsi"/>
                <w:sz w:val="24"/>
                <w:szCs w:val="24"/>
              </w:rPr>
            </w:rPrChange>
          </w:rPr>
          <w:t xml:space="preserve">design machine learning models </w:t>
        </w:r>
      </w:ins>
      <w:ins w:id="92" w:author="Sarkar, Titli (NIH/NCI) [C]" w:date="2022-05-25T10:19:00Z">
        <w:r w:rsidR="00E11ED3" w:rsidRPr="00F1552E">
          <w:rPr>
            <w:rFonts w:asciiTheme="minorHAnsi" w:hAnsiTheme="minorHAnsi" w:cstheme="minorHAnsi"/>
            <w:color w:val="44546A" w:themeColor="text2"/>
            <w:sz w:val="24"/>
            <w:szCs w:val="24"/>
            <w:rPrChange w:id="93" w:author="Sarkar, Titli (NIH/NCI) [C]" w:date="2022-05-25T11:56:00Z">
              <w:rPr>
                <w:rFonts w:asciiTheme="minorHAnsi" w:hAnsiTheme="minorHAnsi" w:cstheme="minorHAnsi"/>
                <w:sz w:val="24"/>
                <w:szCs w:val="24"/>
              </w:rPr>
            </w:rPrChange>
          </w:rPr>
          <w:t xml:space="preserve">for </w:t>
        </w:r>
      </w:ins>
      <w:ins w:id="94" w:author="Sarkar, Titli (NIH/NCI) [C]" w:date="2022-05-25T10:20:00Z">
        <w:r w:rsidR="005B7647" w:rsidRPr="00F1552E">
          <w:rPr>
            <w:rFonts w:asciiTheme="minorHAnsi" w:hAnsiTheme="minorHAnsi" w:cstheme="minorHAnsi"/>
            <w:color w:val="44546A" w:themeColor="text2"/>
            <w:sz w:val="24"/>
            <w:szCs w:val="24"/>
            <w:rPrChange w:id="95" w:author="Sarkar, Titli (NIH/NCI) [C]" w:date="2022-05-25T11:56:00Z">
              <w:rPr>
                <w:rFonts w:asciiTheme="minorHAnsi" w:hAnsiTheme="minorHAnsi" w:cstheme="minorHAnsi"/>
                <w:sz w:val="24"/>
                <w:szCs w:val="24"/>
              </w:rPr>
            </w:rPrChange>
          </w:rPr>
          <w:t xml:space="preserve">important </w:t>
        </w:r>
      </w:ins>
      <w:ins w:id="96" w:author="Sarkar, Titli (NIH/NCI) [C]" w:date="2022-05-25T10:19:00Z">
        <w:r w:rsidR="00E11ED3" w:rsidRPr="00F1552E">
          <w:rPr>
            <w:rFonts w:asciiTheme="minorHAnsi" w:hAnsiTheme="minorHAnsi" w:cstheme="minorHAnsi"/>
            <w:color w:val="44546A" w:themeColor="text2"/>
            <w:sz w:val="24"/>
            <w:szCs w:val="24"/>
            <w:rPrChange w:id="97" w:author="Sarkar, Titli (NIH/NCI) [C]" w:date="2022-05-25T11:56:00Z">
              <w:rPr>
                <w:rFonts w:asciiTheme="minorHAnsi" w:hAnsiTheme="minorHAnsi" w:cstheme="minorHAnsi"/>
                <w:sz w:val="24"/>
                <w:szCs w:val="24"/>
              </w:rPr>
            </w:rPrChange>
          </w:rPr>
          <w:t>drug property prediction</w:t>
        </w:r>
      </w:ins>
      <w:ins w:id="98" w:author="Sarkar, Titli (NIH/NCI) [C]" w:date="2022-05-25T10:20:00Z">
        <w:r w:rsidR="00CA64EE" w:rsidRPr="00F1552E">
          <w:rPr>
            <w:rFonts w:asciiTheme="minorHAnsi" w:hAnsiTheme="minorHAnsi" w:cstheme="minorHAnsi"/>
            <w:color w:val="44546A" w:themeColor="text2"/>
            <w:sz w:val="24"/>
            <w:szCs w:val="24"/>
            <w:rPrChange w:id="99" w:author="Sarkar, Titli (NIH/NCI) [C]" w:date="2022-05-25T11:56:00Z">
              <w:rPr>
                <w:rFonts w:asciiTheme="minorHAnsi" w:hAnsiTheme="minorHAnsi" w:cstheme="minorHAnsi"/>
                <w:sz w:val="24"/>
                <w:szCs w:val="24"/>
              </w:rPr>
            </w:rPrChange>
          </w:rPr>
          <w:t xml:space="preserve">. </w:t>
        </w:r>
      </w:ins>
      <w:ins w:id="100" w:author="Ohashi, Naomi (NIH/NCI) [C]" w:date="2022-05-19T10:56:00Z">
        <w:del w:id="101" w:author="Sarkar, Titli (NIH/NCI) [C]" w:date="2022-05-25T10:18:00Z">
          <w:r w:rsidR="00563CF0" w:rsidRPr="00F1552E" w:rsidDel="00806889">
            <w:rPr>
              <w:rFonts w:asciiTheme="minorHAnsi" w:hAnsiTheme="minorHAnsi" w:cstheme="minorHAnsi"/>
              <w:color w:val="44546A" w:themeColor="text2"/>
              <w:sz w:val="24"/>
              <w:szCs w:val="24"/>
              <w:rPrChange w:id="102" w:author="Sarkar, Titli (NIH/NCI) [C]" w:date="2022-05-25T11:56:00Z">
                <w:rPr>
                  <w:rFonts w:asciiTheme="minorHAnsi" w:hAnsiTheme="minorHAnsi" w:cstheme="minorHAnsi"/>
                  <w:sz w:val="24"/>
                  <w:szCs w:val="24"/>
                </w:rPr>
              </w:rPrChange>
            </w:rPr>
            <w:delText xml:space="preserve">. </w:delText>
          </w:r>
        </w:del>
        <w:r w:rsidR="00563CF0" w:rsidRPr="00F1552E">
          <w:rPr>
            <w:rFonts w:asciiTheme="minorHAnsi" w:hAnsiTheme="minorHAnsi" w:cstheme="minorHAnsi"/>
            <w:color w:val="44546A" w:themeColor="text2"/>
            <w:sz w:val="24"/>
            <w:szCs w:val="24"/>
            <w:rPrChange w:id="103" w:author="Sarkar, Titli (NIH/NCI) [C]" w:date="2022-05-25T11:56:00Z">
              <w:rPr>
                <w:rFonts w:asciiTheme="minorHAnsi" w:hAnsiTheme="minorHAnsi" w:cstheme="minorHAnsi"/>
                <w:sz w:val="24"/>
                <w:szCs w:val="24"/>
              </w:rPr>
            </w:rPrChange>
          </w:rPr>
          <w:t>Given the importance of quality, curated datasets for fitting predictive models, we propose a summer student project to characterize and curate new datasets and fit machine learning models to those datasets. These datasets will include important targets of</w:t>
        </w:r>
        <w:del w:id="104" w:author="Sarkar, Titli (NIH/NCI) [C]" w:date="2022-05-25T10:21:00Z">
          <w:r w:rsidR="00563CF0" w:rsidRPr="00F1552E" w:rsidDel="00656761">
            <w:rPr>
              <w:rFonts w:asciiTheme="minorHAnsi" w:hAnsiTheme="minorHAnsi" w:cstheme="minorHAnsi"/>
              <w:color w:val="44546A" w:themeColor="text2"/>
              <w:sz w:val="24"/>
              <w:szCs w:val="24"/>
              <w:rPrChange w:id="105" w:author="Sarkar, Titli (NIH/NCI) [C]" w:date="2022-05-25T11:56:00Z">
                <w:rPr>
                  <w:rFonts w:asciiTheme="minorHAnsi" w:hAnsiTheme="minorHAnsi" w:cstheme="minorHAnsi"/>
                  <w:sz w:val="24"/>
                  <w:szCs w:val="24"/>
                </w:rPr>
              </w:rPrChange>
            </w:rPr>
            <w:delText xml:space="preserve"> </w:delText>
          </w:r>
        </w:del>
      </w:ins>
      <w:ins w:id="106" w:author="Sarkar, Titli (NIH/NCI) [C]" w:date="2022-05-25T10:21:00Z">
        <w:r w:rsidR="00656761" w:rsidRPr="00F1552E">
          <w:rPr>
            <w:rFonts w:asciiTheme="minorHAnsi" w:hAnsiTheme="minorHAnsi" w:cstheme="minorHAnsi"/>
            <w:color w:val="44546A" w:themeColor="text2"/>
            <w:sz w:val="24"/>
            <w:szCs w:val="24"/>
            <w:rPrChange w:id="107" w:author="Sarkar, Titli (NIH/NCI) [C]" w:date="2022-05-25T11:56:00Z">
              <w:rPr>
                <w:rFonts w:asciiTheme="minorHAnsi" w:hAnsiTheme="minorHAnsi" w:cstheme="minorHAnsi"/>
                <w:sz w:val="24"/>
                <w:szCs w:val="24"/>
              </w:rPr>
            </w:rPrChange>
          </w:rPr>
          <w:t xml:space="preserve"> CYPSs or </w:t>
        </w:r>
        <w:r w:rsidR="00656761" w:rsidRPr="00F1552E">
          <w:rPr>
            <w:rFonts w:asciiTheme="minorHAnsi" w:hAnsiTheme="minorHAnsi" w:cstheme="minorHAnsi"/>
            <w:color w:val="44546A" w:themeColor="text2"/>
            <w:sz w:val="24"/>
            <w:szCs w:val="24"/>
            <w:rPrChange w:id="108" w:author="Sarkar, Titli (NIH/NCI) [C]" w:date="2022-05-25T11:56:00Z">
              <w:rPr>
                <w:rFonts w:asciiTheme="minorHAnsi" w:hAnsiTheme="minorHAnsi" w:cstheme="minorHAnsi"/>
                <w:i/>
                <w:iCs/>
                <w:sz w:val="24"/>
                <w:szCs w:val="24"/>
              </w:rPr>
            </w:rPrChange>
          </w:rPr>
          <w:t>Cytochrome P450</w:t>
        </w:r>
        <w:r w:rsidR="00656761" w:rsidRPr="00F1552E">
          <w:rPr>
            <w:rFonts w:asciiTheme="minorHAnsi" w:hAnsiTheme="minorHAnsi" w:cstheme="minorHAnsi"/>
            <w:color w:val="44546A" w:themeColor="text2"/>
            <w:sz w:val="24"/>
            <w:szCs w:val="24"/>
            <w:rPrChange w:id="109" w:author="Sarkar, Titli (NIH/NCI) [C]" w:date="2022-05-25T11:56:00Z">
              <w:rPr>
                <w:rFonts w:asciiTheme="minorHAnsi" w:hAnsiTheme="minorHAnsi" w:cstheme="minorHAnsi"/>
                <w:i/>
                <w:iCs/>
                <w:sz w:val="24"/>
                <w:szCs w:val="24"/>
              </w:rPr>
            </w:rPrChange>
          </w:rPr>
          <w:t>s</w:t>
        </w:r>
        <w:r w:rsidR="00656761" w:rsidRPr="00F1552E">
          <w:rPr>
            <w:rFonts w:asciiTheme="minorHAnsi" w:hAnsiTheme="minorHAnsi" w:cstheme="minorHAnsi"/>
            <w:i/>
            <w:iCs/>
            <w:color w:val="44546A" w:themeColor="text2"/>
            <w:sz w:val="24"/>
            <w:szCs w:val="24"/>
            <w:rPrChange w:id="110" w:author="Sarkar, Titli (NIH/NCI) [C]" w:date="2022-05-25T11:56:00Z">
              <w:rPr>
                <w:rFonts w:asciiTheme="minorHAnsi" w:hAnsiTheme="minorHAnsi" w:cstheme="minorHAnsi"/>
                <w:i/>
                <w:iCs/>
                <w:sz w:val="24"/>
                <w:szCs w:val="24"/>
              </w:rPr>
            </w:rPrChange>
          </w:rPr>
          <w:t xml:space="preserve"> </w:t>
        </w:r>
        <w:r w:rsidR="00656761" w:rsidRPr="00F1552E">
          <w:rPr>
            <w:rFonts w:asciiTheme="minorHAnsi" w:hAnsiTheme="minorHAnsi" w:cstheme="minorHAnsi"/>
            <w:color w:val="44546A" w:themeColor="text2"/>
            <w:sz w:val="24"/>
            <w:szCs w:val="24"/>
            <w:rPrChange w:id="111" w:author="Sarkar, Titli (NIH/NCI) [C]" w:date="2022-05-25T11:56:00Z">
              <w:rPr>
                <w:rFonts w:asciiTheme="minorHAnsi" w:hAnsiTheme="minorHAnsi" w:cstheme="minorHAnsi"/>
                <w:sz w:val="24"/>
                <w:szCs w:val="24"/>
              </w:rPr>
            </w:rPrChange>
          </w:rPr>
          <w:t xml:space="preserve">and </w:t>
        </w:r>
      </w:ins>
      <w:ins w:id="112" w:author="Sarkar, Titli (NIH/NCI) [C]" w:date="2022-05-25T10:22:00Z">
        <w:r w:rsidR="00656761" w:rsidRPr="00F1552E">
          <w:rPr>
            <w:rFonts w:asciiTheme="minorHAnsi" w:hAnsiTheme="minorHAnsi" w:cstheme="minorHAnsi"/>
            <w:color w:val="44546A" w:themeColor="text2"/>
            <w:sz w:val="24"/>
            <w:szCs w:val="24"/>
            <w:rPrChange w:id="113" w:author="Sarkar, Titli (NIH/NCI) [C]" w:date="2022-05-25T11:56:00Z">
              <w:rPr>
                <w:rFonts w:asciiTheme="minorHAnsi" w:hAnsiTheme="minorHAnsi" w:cstheme="minorHAnsi"/>
                <w:i/>
                <w:iCs/>
                <w:sz w:val="24"/>
                <w:szCs w:val="24"/>
              </w:rPr>
            </w:rPrChange>
          </w:rPr>
          <w:t>hERG1 potassium channel</w:t>
        </w:r>
        <w:r w:rsidR="00656761" w:rsidRPr="00F1552E">
          <w:rPr>
            <w:rFonts w:asciiTheme="minorHAnsi" w:hAnsiTheme="minorHAnsi" w:cstheme="minorHAnsi"/>
            <w:color w:val="44546A" w:themeColor="text2"/>
            <w:sz w:val="24"/>
            <w:szCs w:val="24"/>
            <w:rPrChange w:id="114" w:author="Sarkar, Titli (NIH/NCI) [C]" w:date="2022-05-25T11:56:00Z">
              <w:rPr>
                <w:rFonts w:asciiTheme="minorHAnsi" w:hAnsiTheme="minorHAnsi" w:cstheme="minorHAnsi"/>
                <w:sz w:val="24"/>
                <w:szCs w:val="24"/>
                <w:highlight w:val="lightGray"/>
              </w:rPr>
            </w:rPrChange>
          </w:rPr>
          <w:t xml:space="preserve"> </w:t>
        </w:r>
        <w:r w:rsidR="004A229B" w:rsidRPr="00F1552E">
          <w:rPr>
            <w:rFonts w:asciiTheme="minorHAnsi" w:hAnsiTheme="minorHAnsi" w:cstheme="minorHAnsi"/>
            <w:color w:val="44546A" w:themeColor="text2"/>
            <w:sz w:val="24"/>
            <w:szCs w:val="24"/>
            <w:rPrChange w:id="115" w:author="Sarkar, Titli (NIH/NCI) [C]" w:date="2022-05-25T11:56:00Z">
              <w:rPr>
                <w:rFonts w:asciiTheme="minorHAnsi" w:hAnsiTheme="minorHAnsi" w:cstheme="minorHAnsi"/>
                <w:sz w:val="24"/>
                <w:szCs w:val="24"/>
              </w:rPr>
            </w:rPrChange>
          </w:rPr>
          <w:t>related genes</w:t>
        </w:r>
      </w:ins>
      <w:ins w:id="116" w:author="Ohashi, Naomi (NIH/NCI) [C]" w:date="2022-05-19T10:56:00Z">
        <w:del w:id="117" w:author="Sarkar, Titli (NIH/NCI) [C]" w:date="2022-05-25T10:21:00Z">
          <w:r w:rsidR="00563CF0" w:rsidRPr="00F1552E" w:rsidDel="00656761">
            <w:rPr>
              <w:rFonts w:asciiTheme="minorHAnsi" w:hAnsiTheme="minorHAnsi" w:cstheme="minorHAnsi"/>
              <w:color w:val="44546A" w:themeColor="text2"/>
              <w:sz w:val="24"/>
              <w:szCs w:val="24"/>
              <w:rPrChange w:id="118" w:author="Sarkar, Titli (NIH/NCI) [C]" w:date="2022-05-25T11:56:00Z">
                <w:rPr>
                  <w:rFonts w:asciiTheme="minorHAnsi" w:hAnsiTheme="minorHAnsi" w:cstheme="minorHAnsi"/>
                  <w:sz w:val="24"/>
                  <w:szCs w:val="24"/>
                </w:rPr>
              </w:rPrChange>
            </w:rPr>
            <w:delText>the DDR and effectors of blood-brain barrier penetration, including PARP1 &amp; 2, p-GP, and others</w:delText>
          </w:r>
        </w:del>
        <w:r w:rsidR="00563CF0" w:rsidRPr="00F1552E">
          <w:rPr>
            <w:rFonts w:asciiTheme="minorHAnsi" w:hAnsiTheme="minorHAnsi" w:cstheme="minorHAnsi"/>
            <w:color w:val="44546A" w:themeColor="text2"/>
            <w:sz w:val="24"/>
            <w:szCs w:val="24"/>
            <w:rPrChange w:id="119" w:author="Sarkar, Titli (NIH/NCI) [C]" w:date="2022-05-25T11:56:00Z">
              <w:rPr>
                <w:rFonts w:asciiTheme="minorHAnsi" w:hAnsiTheme="minorHAnsi" w:cstheme="minorHAnsi"/>
                <w:sz w:val="24"/>
                <w:szCs w:val="24"/>
              </w:rPr>
            </w:rPrChange>
          </w:rPr>
          <w:t xml:space="preserve">. </w:t>
        </w:r>
      </w:ins>
      <w:ins w:id="120" w:author="Sarkar, Titli (NIH/NCI) [C]" w:date="2022-05-25T10:25:00Z">
        <w:r w:rsidR="00673E07" w:rsidRPr="00F1552E">
          <w:rPr>
            <w:rFonts w:asciiTheme="minorHAnsi" w:hAnsiTheme="minorHAnsi" w:cstheme="minorHAnsi"/>
            <w:color w:val="44546A" w:themeColor="text2"/>
            <w:sz w:val="24"/>
            <w:szCs w:val="24"/>
            <w:rPrChange w:id="121" w:author="Sarkar, Titli (NIH/NCI) [C]" w:date="2022-05-25T11:56:00Z">
              <w:rPr>
                <w:rFonts w:asciiTheme="minorHAnsi" w:hAnsiTheme="minorHAnsi" w:cstheme="minorHAnsi"/>
                <w:sz w:val="24"/>
                <w:szCs w:val="24"/>
              </w:rPr>
            </w:rPrChange>
          </w:rPr>
          <w:t xml:space="preserve">Cytochrome P450s have a central role in drug metabolism and understanding how they are inhibited or activated is critical for new drugs, especially in the context of drug-drug interactions when humans </w:t>
        </w:r>
      </w:ins>
      <w:ins w:id="122" w:author="Sarkar, Titli (NIH/NCI) [C]" w:date="2022-05-25T10:28:00Z">
        <w:r w:rsidR="00B61068" w:rsidRPr="00F1552E">
          <w:rPr>
            <w:rFonts w:asciiTheme="minorHAnsi" w:hAnsiTheme="minorHAnsi" w:cstheme="minorHAnsi"/>
            <w:color w:val="44546A" w:themeColor="text2"/>
            <w:sz w:val="24"/>
            <w:szCs w:val="24"/>
            <w:rPrChange w:id="123" w:author="Sarkar, Titli (NIH/NCI) [C]" w:date="2022-05-25T11:56:00Z">
              <w:rPr>
                <w:rFonts w:asciiTheme="minorHAnsi" w:hAnsiTheme="minorHAnsi" w:cstheme="minorHAnsi"/>
                <w:sz w:val="24"/>
                <w:szCs w:val="24"/>
              </w:rPr>
            </w:rPrChange>
          </w:rPr>
          <w:t>have to</w:t>
        </w:r>
      </w:ins>
      <w:ins w:id="124" w:author="Sarkar, Titli (NIH/NCI) [C]" w:date="2022-05-25T10:25:00Z">
        <w:r w:rsidR="00673E07" w:rsidRPr="00F1552E">
          <w:rPr>
            <w:rFonts w:asciiTheme="minorHAnsi" w:hAnsiTheme="minorHAnsi" w:cstheme="minorHAnsi"/>
            <w:color w:val="44546A" w:themeColor="text2"/>
            <w:sz w:val="24"/>
            <w:szCs w:val="24"/>
            <w:rPrChange w:id="125" w:author="Sarkar, Titli (NIH/NCI) [C]" w:date="2022-05-25T11:56:00Z">
              <w:rPr>
                <w:rFonts w:asciiTheme="minorHAnsi" w:hAnsiTheme="minorHAnsi" w:cstheme="minorHAnsi"/>
                <w:sz w:val="24"/>
                <w:szCs w:val="24"/>
              </w:rPr>
            </w:rPrChange>
          </w:rPr>
          <w:t xml:space="preserve"> take multiple medicines.</w:t>
        </w:r>
      </w:ins>
      <w:ins w:id="126" w:author="Sarkar, Titli (NIH/NCI) [C]" w:date="2022-05-25T10:27:00Z">
        <w:r w:rsidR="008C6559" w:rsidRPr="00F1552E">
          <w:rPr>
            <w:rFonts w:asciiTheme="minorHAnsi" w:hAnsiTheme="minorHAnsi" w:cstheme="minorHAnsi"/>
            <w:color w:val="44546A" w:themeColor="text2"/>
            <w:sz w:val="24"/>
            <w:szCs w:val="24"/>
            <w:rPrChange w:id="127" w:author="Sarkar, Titli (NIH/NCI) [C]" w:date="2022-05-25T11:56:00Z">
              <w:rPr>
                <w:rFonts w:asciiTheme="minorHAnsi" w:hAnsiTheme="minorHAnsi" w:cstheme="minorHAnsi"/>
                <w:sz w:val="24"/>
                <w:szCs w:val="24"/>
              </w:rPr>
            </w:rPrChange>
          </w:rPr>
          <w:t xml:space="preserve"> </w:t>
        </w:r>
      </w:ins>
      <w:ins w:id="128" w:author="Sarkar, Titli (NIH/NCI) [C]" w:date="2022-05-25T10:30:00Z">
        <w:r w:rsidR="00F21F9C" w:rsidRPr="00F1552E">
          <w:rPr>
            <w:rFonts w:asciiTheme="minorHAnsi" w:hAnsiTheme="minorHAnsi" w:cstheme="minorHAnsi"/>
            <w:color w:val="44546A" w:themeColor="text2"/>
            <w:sz w:val="24"/>
            <w:szCs w:val="24"/>
            <w:rPrChange w:id="129" w:author="Sarkar, Titli (NIH/NCI) [C]" w:date="2022-05-25T11:56:00Z">
              <w:rPr>
                <w:rFonts w:asciiTheme="minorHAnsi" w:hAnsiTheme="minorHAnsi" w:cstheme="minorHAnsi"/>
                <w:sz w:val="24"/>
                <w:szCs w:val="24"/>
              </w:rPr>
            </w:rPrChange>
          </w:rPr>
          <w:t>CYP enzymes are membrane-bound proteins that can control the speed at which drugs are metabolized in our body and the length of time that the drug will remain in our body</w:t>
        </w:r>
      </w:ins>
      <w:ins w:id="130" w:author="Sarkar, Titli (NIH/NCI) [C]" w:date="2022-05-25T10:31:00Z">
        <w:r w:rsidR="007E7C7E" w:rsidRPr="00F1552E">
          <w:rPr>
            <w:rFonts w:asciiTheme="minorHAnsi" w:hAnsiTheme="minorHAnsi" w:cstheme="minorHAnsi"/>
            <w:color w:val="44546A" w:themeColor="text2"/>
            <w:sz w:val="24"/>
            <w:szCs w:val="24"/>
            <w:rPrChange w:id="131" w:author="Sarkar, Titli (NIH/NCI) [C]" w:date="2022-05-25T11:56:00Z">
              <w:rPr>
                <w:rFonts w:asciiTheme="minorHAnsi" w:hAnsiTheme="minorHAnsi" w:cstheme="minorHAnsi"/>
                <w:sz w:val="24"/>
                <w:szCs w:val="24"/>
              </w:rPr>
            </w:rPrChange>
          </w:rPr>
          <w:t xml:space="preserve"> this helps to control drug toxicity and </w:t>
        </w:r>
      </w:ins>
      <w:ins w:id="132" w:author="Sarkar, Titli (NIH/NCI) [C]" w:date="2022-05-25T10:32:00Z">
        <w:r w:rsidR="00173B0C" w:rsidRPr="00F1552E">
          <w:rPr>
            <w:rFonts w:asciiTheme="minorHAnsi" w:hAnsiTheme="minorHAnsi" w:cstheme="minorHAnsi"/>
            <w:color w:val="44546A" w:themeColor="text2"/>
            <w:sz w:val="24"/>
            <w:szCs w:val="24"/>
            <w:rPrChange w:id="133" w:author="Sarkar, Titli (NIH/NCI) [C]" w:date="2022-05-25T11:56:00Z">
              <w:rPr>
                <w:rFonts w:asciiTheme="minorHAnsi" w:hAnsiTheme="minorHAnsi" w:cstheme="minorHAnsi"/>
                <w:sz w:val="24"/>
                <w:szCs w:val="24"/>
              </w:rPr>
            </w:rPrChange>
          </w:rPr>
          <w:t>safety</w:t>
        </w:r>
      </w:ins>
      <w:ins w:id="134" w:author="Sarkar, Titli (NIH/NCI) [C]" w:date="2022-05-25T10:30:00Z">
        <w:r w:rsidR="00F21F9C" w:rsidRPr="00F1552E">
          <w:rPr>
            <w:rFonts w:asciiTheme="minorHAnsi" w:hAnsiTheme="minorHAnsi" w:cstheme="minorHAnsi"/>
            <w:color w:val="44546A" w:themeColor="text2"/>
            <w:sz w:val="24"/>
            <w:szCs w:val="24"/>
            <w:rPrChange w:id="135" w:author="Sarkar, Titli (NIH/NCI) [C]" w:date="2022-05-25T11:56:00Z">
              <w:rPr>
                <w:rFonts w:asciiTheme="minorHAnsi" w:hAnsiTheme="minorHAnsi" w:cstheme="minorHAnsi"/>
                <w:sz w:val="24"/>
                <w:szCs w:val="24"/>
              </w:rPr>
            </w:rPrChange>
          </w:rPr>
          <w:t>.</w:t>
        </w:r>
        <w:r w:rsidR="00F21F9C" w:rsidRPr="00F1552E">
          <w:rPr>
            <w:rFonts w:asciiTheme="minorHAnsi" w:hAnsiTheme="minorHAnsi" w:cstheme="minorHAnsi"/>
            <w:color w:val="44546A" w:themeColor="text2"/>
            <w:sz w:val="24"/>
            <w:szCs w:val="24"/>
            <w:rPrChange w:id="136" w:author="Sarkar, Titli (NIH/NCI) [C]" w:date="2022-05-25T11:56:00Z">
              <w:rPr>
                <w:rFonts w:asciiTheme="minorHAnsi" w:hAnsiTheme="minorHAnsi" w:cstheme="minorHAnsi"/>
                <w:sz w:val="24"/>
                <w:szCs w:val="24"/>
              </w:rPr>
            </w:rPrChange>
          </w:rPr>
          <w:t xml:space="preserve"> </w:t>
        </w:r>
      </w:ins>
      <w:ins w:id="137" w:author="Sarkar, Titli (NIH/NCI) [C]" w:date="2022-05-25T10:27:00Z">
        <w:r w:rsidR="008C6559" w:rsidRPr="00F1552E">
          <w:rPr>
            <w:rFonts w:asciiTheme="minorHAnsi" w:hAnsiTheme="minorHAnsi" w:cstheme="minorHAnsi"/>
            <w:color w:val="44546A" w:themeColor="text2"/>
            <w:sz w:val="24"/>
            <w:szCs w:val="24"/>
            <w:rPrChange w:id="138" w:author="Sarkar, Titli (NIH/NCI) [C]" w:date="2022-05-25T11:56:00Z">
              <w:rPr>
                <w:rFonts w:asciiTheme="minorHAnsi" w:hAnsiTheme="minorHAnsi" w:cstheme="minorHAnsi"/>
                <w:sz w:val="24"/>
                <w:szCs w:val="24"/>
              </w:rPr>
            </w:rPrChange>
          </w:rPr>
          <w:t>CYP enzyme inhibition is a principal mechanism for metabolism-based drug-drug interactions. Many chemotherapeutic drugs can cause drug interactions due to their ability to either inhibit or induce the CYP enzyme system.</w:t>
        </w:r>
      </w:ins>
      <w:ins w:id="139" w:author="Sarkar, Titli (NIH/NCI) [C]" w:date="2022-05-25T10:30:00Z">
        <w:r w:rsidR="000F3908" w:rsidRPr="00F1552E">
          <w:rPr>
            <w:color w:val="44546A" w:themeColor="text2"/>
            <w:rPrChange w:id="140" w:author="Sarkar, Titli (NIH/NCI) [C]" w:date="2022-05-25T11:56:00Z">
              <w:rPr/>
            </w:rPrChange>
          </w:rPr>
          <w:t xml:space="preserve"> </w:t>
        </w:r>
      </w:ins>
      <w:ins w:id="141" w:author="Sarkar, Titli (NIH/NCI) [C]" w:date="2022-05-25T10:27:00Z">
        <w:r w:rsidR="00B61068" w:rsidRPr="00F1552E">
          <w:rPr>
            <w:rFonts w:asciiTheme="minorHAnsi" w:hAnsiTheme="minorHAnsi" w:cstheme="minorHAnsi"/>
            <w:color w:val="44546A" w:themeColor="text2"/>
            <w:sz w:val="24"/>
            <w:szCs w:val="24"/>
            <w:rPrChange w:id="142" w:author="Sarkar, Titli (NIH/NCI) [C]" w:date="2022-05-25T11:56:00Z">
              <w:rPr>
                <w:rFonts w:asciiTheme="minorHAnsi" w:hAnsiTheme="minorHAnsi" w:cstheme="minorHAnsi"/>
                <w:sz w:val="24"/>
                <w:szCs w:val="24"/>
              </w:rPr>
            </w:rPrChange>
          </w:rPr>
          <w:t>Genetic polymorphisms and epigenetic changes in CYP genes may be responsible for inter-individual and interethnic variations in disease susceptibility and the therapeutic efficacy of drugs.</w:t>
        </w:r>
      </w:ins>
      <w:ins w:id="143" w:author="Sarkar, Titli (NIH/NCI) [C]" w:date="2022-05-25T10:28:00Z">
        <w:r w:rsidR="006801D0" w:rsidRPr="00F1552E">
          <w:rPr>
            <w:rFonts w:asciiTheme="minorHAnsi" w:hAnsiTheme="minorHAnsi" w:cstheme="minorHAnsi"/>
            <w:color w:val="44546A" w:themeColor="text2"/>
            <w:sz w:val="24"/>
            <w:szCs w:val="24"/>
            <w:rPrChange w:id="144" w:author="Sarkar, Titli (NIH/NCI) [C]" w:date="2022-05-25T11:56:00Z">
              <w:rPr>
                <w:rFonts w:asciiTheme="minorHAnsi" w:hAnsiTheme="minorHAnsi" w:cstheme="minorHAnsi"/>
                <w:sz w:val="24"/>
                <w:szCs w:val="24"/>
              </w:rPr>
            </w:rPrChange>
          </w:rPr>
          <w:t xml:space="preserve"> </w:t>
        </w:r>
      </w:ins>
      <w:ins w:id="145" w:author="Sarkar, Titli (NIH/NCI) [C]" w:date="2022-05-25T10:32:00Z">
        <w:r w:rsidR="00FD2233" w:rsidRPr="00F1552E">
          <w:rPr>
            <w:rFonts w:asciiTheme="minorHAnsi" w:hAnsiTheme="minorHAnsi" w:cstheme="minorHAnsi"/>
            <w:color w:val="44546A" w:themeColor="text2"/>
            <w:sz w:val="24"/>
            <w:szCs w:val="24"/>
            <w:rPrChange w:id="146" w:author="Sarkar, Titli (NIH/NCI) [C]" w:date="2022-05-25T11:56:00Z">
              <w:rPr>
                <w:rFonts w:asciiTheme="minorHAnsi" w:hAnsiTheme="minorHAnsi" w:cstheme="minorHAnsi"/>
                <w:sz w:val="24"/>
                <w:szCs w:val="24"/>
              </w:rPr>
            </w:rPrChange>
          </w:rPr>
          <w:t xml:space="preserve">This project also </w:t>
        </w:r>
        <w:r w:rsidR="00173B0C" w:rsidRPr="00F1552E">
          <w:rPr>
            <w:rFonts w:asciiTheme="minorHAnsi" w:hAnsiTheme="minorHAnsi" w:cstheme="minorHAnsi"/>
            <w:color w:val="44546A" w:themeColor="text2"/>
            <w:sz w:val="24"/>
            <w:szCs w:val="24"/>
            <w:rPrChange w:id="147" w:author="Sarkar, Titli (NIH/NCI) [C]" w:date="2022-05-25T11:56:00Z">
              <w:rPr>
                <w:rFonts w:asciiTheme="minorHAnsi" w:hAnsiTheme="minorHAnsi" w:cstheme="minorHAnsi"/>
                <w:sz w:val="24"/>
                <w:szCs w:val="24"/>
              </w:rPr>
            </w:rPrChange>
          </w:rPr>
          <w:t xml:space="preserve">aims to target </w:t>
        </w:r>
      </w:ins>
      <w:ins w:id="148" w:author="Sarkar, Titli (NIH/NCI) [C]" w:date="2022-05-25T10:33:00Z">
        <w:r w:rsidR="00862707" w:rsidRPr="00F1552E">
          <w:rPr>
            <w:rFonts w:asciiTheme="minorHAnsi" w:hAnsiTheme="minorHAnsi" w:cstheme="minorHAnsi"/>
            <w:color w:val="44546A" w:themeColor="text2"/>
            <w:sz w:val="24"/>
            <w:szCs w:val="24"/>
            <w:rPrChange w:id="149" w:author="Sarkar, Titli (NIH/NCI) [C]" w:date="2022-05-25T11:56:00Z">
              <w:rPr>
                <w:rFonts w:asciiTheme="minorHAnsi" w:hAnsiTheme="minorHAnsi" w:cstheme="minorHAnsi"/>
                <w:sz w:val="24"/>
                <w:szCs w:val="24"/>
              </w:rPr>
            </w:rPrChange>
          </w:rPr>
          <w:t>hERG1 potassium channel</w:t>
        </w:r>
        <w:r w:rsidR="00862707" w:rsidRPr="00F1552E">
          <w:rPr>
            <w:rFonts w:asciiTheme="minorHAnsi" w:hAnsiTheme="minorHAnsi" w:cstheme="minorHAnsi"/>
            <w:color w:val="44546A" w:themeColor="text2"/>
            <w:sz w:val="24"/>
            <w:szCs w:val="24"/>
            <w:rPrChange w:id="150" w:author="Sarkar, Titli (NIH/NCI) [C]" w:date="2022-05-25T11:56:00Z">
              <w:rPr>
                <w:rFonts w:asciiTheme="minorHAnsi" w:hAnsiTheme="minorHAnsi" w:cstheme="minorHAnsi"/>
                <w:sz w:val="24"/>
                <w:szCs w:val="24"/>
              </w:rPr>
            </w:rPrChange>
          </w:rPr>
          <w:t xml:space="preserve"> which </w:t>
        </w:r>
        <w:r w:rsidR="00862707" w:rsidRPr="00F1552E">
          <w:rPr>
            <w:rFonts w:asciiTheme="minorHAnsi" w:hAnsiTheme="minorHAnsi" w:cstheme="minorHAnsi"/>
            <w:color w:val="44546A" w:themeColor="text2"/>
            <w:sz w:val="24"/>
            <w:szCs w:val="24"/>
            <w:rPrChange w:id="151" w:author="Sarkar, Titli (NIH/NCI) [C]" w:date="2022-05-25T11:56:00Z">
              <w:rPr>
                <w:rFonts w:asciiTheme="minorHAnsi" w:hAnsiTheme="minorHAnsi" w:cstheme="minorHAnsi"/>
                <w:sz w:val="24"/>
                <w:szCs w:val="24"/>
              </w:rPr>
            </w:rPrChange>
          </w:rPr>
          <w:t>is an important ion channel in heart tissue that is blocked by lots of drugs causing dangerous toxicity.</w:t>
        </w:r>
        <w:r w:rsidR="004E1F0E" w:rsidRPr="00F1552E">
          <w:rPr>
            <w:rFonts w:asciiTheme="minorHAnsi" w:hAnsiTheme="minorHAnsi" w:cstheme="minorHAnsi"/>
            <w:color w:val="44546A" w:themeColor="text2"/>
            <w:sz w:val="24"/>
            <w:szCs w:val="24"/>
            <w:rPrChange w:id="152" w:author="Sarkar, Titli (NIH/NCI) [C]" w:date="2022-05-25T11:56:00Z">
              <w:rPr>
                <w:rFonts w:asciiTheme="minorHAnsi" w:hAnsiTheme="minorHAnsi" w:cstheme="minorHAnsi"/>
                <w:sz w:val="24"/>
                <w:szCs w:val="24"/>
              </w:rPr>
            </w:rPrChange>
          </w:rPr>
          <w:t xml:space="preserve"> </w:t>
        </w:r>
      </w:ins>
      <w:ins w:id="153" w:author="Sarkar, Titli (NIH/NCI) [C]" w:date="2022-05-25T11:43:00Z">
        <w:r w:rsidR="000643E5" w:rsidRPr="00F1552E">
          <w:rPr>
            <w:rFonts w:asciiTheme="minorHAnsi" w:hAnsiTheme="minorHAnsi" w:cstheme="minorHAnsi"/>
            <w:color w:val="44546A" w:themeColor="text2"/>
            <w:sz w:val="24"/>
            <w:szCs w:val="24"/>
            <w:rPrChange w:id="154" w:author="Sarkar, Titli (NIH/NCI) [C]" w:date="2022-05-25T11:56:00Z">
              <w:rPr>
                <w:rFonts w:asciiTheme="minorHAnsi" w:hAnsiTheme="minorHAnsi" w:cstheme="minorHAnsi"/>
                <w:sz w:val="24"/>
                <w:szCs w:val="24"/>
              </w:rPr>
            </w:rPrChange>
          </w:rPr>
          <w:t>The human ether à-gogo related gene (hERG1) channel, responsible for the rapid component of the delayed rectifier potassium current (IKr), is one of the main determinants of action potential duration (APD). Functional hERG1 channels are formed by the assem</w:t>
        </w:r>
        <w:r w:rsidR="000643E5" w:rsidRPr="00F1552E">
          <w:rPr>
            <w:rFonts w:asciiTheme="minorHAnsi" w:hAnsiTheme="minorHAnsi" w:cstheme="minorHAnsi" w:hint="eastAsia"/>
            <w:color w:val="44546A" w:themeColor="text2"/>
            <w:sz w:val="24"/>
            <w:szCs w:val="24"/>
            <w:rPrChange w:id="155" w:author="Sarkar, Titli (NIH/NCI) [C]" w:date="2022-05-25T11:56:00Z">
              <w:rPr>
                <w:rFonts w:asciiTheme="minorHAnsi" w:hAnsiTheme="minorHAnsi" w:cstheme="minorHAnsi" w:hint="eastAsia"/>
                <w:sz w:val="24"/>
                <w:szCs w:val="24"/>
              </w:rPr>
            </w:rPrChange>
          </w:rPr>
          <w:t xml:space="preserve">bly of four </w:t>
        </w:r>
      </w:ins>
      <w:ins w:id="156" w:author="Sarkar, Titli (NIH/NCI) [C]" w:date="2022-05-25T11:47:00Z">
        <w:r w:rsidR="008E3CB7" w:rsidRPr="00F1552E">
          <w:rPr>
            <w:rFonts w:ascii="Calibri" w:hAnsi="Calibri" w:cs="Calibri"/>
            <w:color w:val="44546A" w:themeColor="text2"/>
            <w:sz w:val="24"/>
            <w:szCs w:val="24"/>
            <w:rPrChange w:id="157" w:author="Sarkar, Titli (NIH/NCI) [C]" w:date="2022-05-25T11:56:00Z">
              <w:rPr>
                <w:rFonts w:ascii="Calibri" w:hAnsi="Calibri" w:cs="Calibri"/>
                <w:sz w:val="24"/>
                <w:szCs w:val="24"/>
              </w:rPr>
            </w:rPrChange>
          </w:rPr>
          <w:t>α</w:t>
        </w:r>
      </w:ins>
      <w:ins w:id="158" w:author="Sarkar, Titli (NIH/NCI) [C]" w:date="2022-05-25T11:43:00Z">
        <w:r w:rsidR="000643E5" w:rsidRPr="00F1552E">
          <w:rPr>
            <w:rFonts w:asciiTheme="minorHAnsi" w:hAnsiTheme="minorHAnsi" w:cstheme="minorHAnsi" w:hint="eastAsia"/>
            <w:color w:val="44546A" w:themeColor="text2"/>
            <w:sz w:val="24"/>
            <w:szCs w:val="24"/>
            <w:rPrChange w:id="159" w:author="Sarkar, Titli (NIH/NCI) [C]" w:date="2022-05-25T11:56:00Z">
              <w:rPr>
                <w:rFonts w:asciiTheme="minorHAnsi" w:hAnsiTheme="minorHAnsi" w:cstheme="minorHAnsi" w:hint="eastAsia"/>
                <w:sz w:val="24"/>
                <w:szCs w:val="24"/>
              </w:rPr>
            </w:rPrChange>
          </w:rPr>
          <w:t>-subunits encoded by the KCNH2 gene</w:t>
        </w:r>
      </w:ins>
      <w:ins w:id="160" w:author="Sarkar, Titli (NIH/NCI) [C]" w:date="2022-05-25T11:46:00Z">
        <w:r w:rsidR="008E3CB7" w:rsidRPr="00F1552E">
          <w:rPr>
            <w:rFonts w:asciiTheme="minorHAnsi" w:hAnsiTheme="minorHAnsi" w:cstheme="minorHAnsi"/>
            <w:color w:val="44546A" w:themeColor="text2"/>
            <w:sz w:val="24"/>
            <w:szCs w:val="24"/>
            <w:rPrChange w:id="161" w:author="Sarkar, Titli (NIH/NCI) [C]" w:date="2022-05-25T11:56:00Z">
              <w:rPr>
                <w:rFonts w:asciiTheme="minorHAnsi" w:hAnsiTheme="minorHAnsi" w:cstheme="minorHAnsi"/>
                <w:sz w:val="24"/>
                <w:szCs w:val="24"/>
              </w:rPr>
            </w:rPrChange>
          </w:rPr>
          <w:t xml:space="preserve">. </w:t>
        </w:r>
      </w:ins>
      <w:ins w:id="162" w:author="Sarkar, Titli (NIH/NCI) [C]" w:date="2022-05-25T11:41:00Z">
        <w:r w:rsidR="00103581" w:rsidRPr="00F1552E">
          <w:rPr>
            <w:rFonts w:asciiTheme="minorHAnsi" w:hAnsiTheme="minorHAnsi" w:cstheme="minorHAnsi"/>
            <w:color w:val="44546A" w:themeColor="text2"/>
            <w:sz w:val="24"/>
            <w:szCs w:val="24"/>
            <w:rPrChange w:id="163" w:author="Sarkar, Titli (NIH/NCI) [C]" w:date="2022-05-25T11:56:00Z">
              <w:rPr>
                <w:rFonts w:asciiTheme="minorHAnsi" w:hAnsiTheme="minorHAnsi" w:cstheme="minorHAnsi"/>
                <w:sz w:val="24"/>
                <w:szCs w:val="24"/>
              </w:rPr>
            </w:rPrChange>
          </w:rPr>
          <w:t>The HERG channel is widely used for the assessment of proarrhythmic risk for new drugs. HERG channel blockers obstruct channel functions through various mechanisms, which usually show time dependence, voltage dependence, and state dependence.</w:t>
        </w:r>
      </w:ins>
      <w:ins w:id="164" w:author="Sarkar, Titli (NIH/NCI) [C]" w:date="2022-05-25T11:47:00Z">
        <w:r w:rsidR="00267AE1" w:rsidRPr="00F1552E">
          <w:rPr>
            <w:rFonts w:asciiTheme="minorHAnsi" w:hAnsiTheme="minorHAnsi" w:cstheme="minorHAnsi"/>
            <w:color w:val="44546A" w:themeColor="text2"/>
            <w:sz w:val="24"/>
            <w:szCs w:val="24"/>
            <w:rPrChange w:id="165" w:author="Sarkar, Titli (NIH/NCI) [C]" w:date="2022-05-25T11:56:00Z">
              <w:rPr>
                <w:rFonts w:asciiTheme="minorHAnsi" w:hAnsiTheme="minorHAnsi" w:cstheme="minorHAnsi"/>
                <w:sz w:val="24"/>
                <w:szCs w:val="24"/>
              </w:rPr>
            </w:rPrChange>
          </w:rPr>
          <w:t xml:space="preserve"> Students are expected to learn how to us</w:t>
        </w:r>
      </w:ins>
      <w:ins w:id="166" w:author="Sarkar, Titli (NIH/NCI) [C]" w:date="2022-05-25T11:48:00Z">
        <w:r w:rsidR="00267AE1" w:rsidRPr="00F1552E">
          <w:rPr>
            <w:rFonts w:asciiTheme="minorHAnsi" w:hAnsiTheme="minorHAnsi" w:cstheme="minorHAnsi"/>
            <w:color w:val="44546A" w:themeColor="text2"/>
            <w:sz w:val="24"/>
            <w:szCs w:val="24"/>
            <w:rPrChange w:id="167" w:author="Sarkar, Titli (NIH/NCI) [C]" w:date="2022-05-25T11:56:00Z">
              <w:rPr>
                <w:rFonts w:asciiTheme="minorHAnsi" w:hAnsiTheme="minorHAnsi" w:cstheme="minorHAnsi"/>
                <w:sz w:val="24"/>
                <w:szCs w:val="24"/>
              </w:rPr>
            </w:rPrChange>
          </w:rPr>
          <w:t xml:space="preserve">e </w:t>
        </w:r>
        <w:r w:rsidR="00134366" w:rsidRPr="00F1552E">
          <w:rPr>
            <w:rFonts w:asciiTheme="minorHAnsi" w:hAnsiTheme="minorHAnsi" w:cstheme="minorHAnsi"/>
            <w:color w:val="44546A" w:themeColor="text2"/>
            <w:sz w:val="24"/>
            <w:szCs w:val="24"/>
            <w:rPrChange w:id="168" w:author="Sarkar, Titli (NIH/NCI) [C]" w:date="2022-05-25T11:56:00Z">
              <w:rPr>
                <w:rFonts w:asciiTheme="minorHAnsi" w:hAnsiTheme="minorHAnsi" w:cstheme="minorHAnsi"/>
                <w:sz w:val="24"/>
                <w:szCs w:val="24"/>
              </w:rPr>
            </w:rPrChange>
          </w:rPr>
          <w:t xml:space="preserve">The Predictive Oncology Model and Data Clearinghouse (MoDaC) </w:t>
        </w:r>
      </w:ins>
      <w:ins w:id="169" w:author="Sarkar, Titli (NIH/NCI) [C]" w:date="2022-05-25T11:49:00Z">
        <w:r w:rsidR="00FE4E35" w:rsidRPr="00F1552E">
          <w:rPr>
            <w:rFonts w:asciiTheme="minorHAnsi" w:hAnsiTheme="minorHAnsi" w:cstheme="minorHAnsi"/>
            <w:color w:val="44546A" w:themeColor="text2"/>
            <w:sz w:val="24"/>
            <w:szCs w:val="24"/>
            <w:rPrChange w:id="170" w:author="Sarkar, Titli (NIH/NCI) [C]" w:date="2022-05-25T11:56:00Z">
              <w:rPr>
                <w:rFonts w:asciiTheme="minorHAnsi" w:hAnsiTheme="minorHAnsi" w:cstheme="minorHAnsi"/>
                <w:sz w:val="24"/>
                <w:szCs w:val="24"/>
              </w:rPr>
            </w:rPrChange>
          </w:rPr>
          <w:t xml:space="preserve">which </w:t>
        </w:r>
      </w:ins>
      <w:ins w:id="171" w:author="Sarkar, Titli (NIH/NCI) [C]" w:date="2022-05-25T11:48:00Z">
        <w:r w:rsidR="00134366" w:rsidRPr="00F1552E">
          <w:rPr>
            <w:rFonts w:asciiTheme="minorHAnsi" w:hAnsiTheme="minorHAnsi" w:cstheme="minorHAnsi"/>
            <w:color w:val="44546A" w:themeColor="text2"/>
            <w:sz w:val="24"/>
            <w:szCs w:val="24"/>
            <w:rPrChange w:id="172" w:author="Sarkar, Titli (NIH/NCI) [C]" w:date="2022-05-25T11:56:00Z">
              <w:rPr>
                <w:rFonts w:asciiTheme="minorHAnsi" w:hAnsiTheme="minorHAnsi" w:cstheme="minorHAnsi"/>
                <w:sz w:val="24"/>
                <w:szCs w:val="24"/>
              </w:rPr>
            </w:rPrChange>
          </w:rPr>
          <w:t>is a data-sharing repository developed to transition resources to the broader research community.</w:t>
        </w:r>
        <w:r w:rsidR="00267AE1" w:rsidRPr="00F1552E">
          <w:rPr>
            <w:rFonts w:asciiTheme="minorHAnsi" w:hAnsiTheme="minorHAnsi" w:cstheme="minorHAnsi"/>
            <w:color w:val="44546A" w:themeColor="text2"/>
            <w:sz w:val="24"/>
            <w:szCs w:val="24"/>
            <w:rPrChange w:id="173" w:author="Sarkar, Titli (NIH/NCI) [C]" w:date="2022-05-25T11:56:00Z">
              <w:rPr>
                <w:rFonts w:asciiTheme="minorHAnsi" w:hAnsiTheme="minorHAnsi" w:cstheme="minorHAnsi"/>
                <w:sz w:val="24"/>
                <w:szCs w:val="24"/>
              </w:rPr>
            </w:rPrChange>
          </w:rPr>
          <w:t xml:space="preserve"> </w:t>
        </w:r>
      </w:ins>
      <w:ins w:id="174" w:author="Sarkar, Titli (NIH/NCI) [C]" w:date="2022-05-25T11:49:00Z">
        <w:r w:rsidR="00FE4E35" w:rsidRPr="00F1552E">
          <w:rPr>
            <w:rFonts w:asciiTheme="minorHAnsi" w:hAnsiTheme="minorHAnsi" w:cstheme="minorHAnsi"/>
            <w:color w:val="44546A" w:themeColor="text2"/>
            <w:sz w:val="24"/>
            <w:szCs w:val="24"/>
            <w:rPrChange w:id="175" w:author="Sarkar, Titli (NIH/NCI) [C]" w:date="2022-05-25T11:56:00Z">
              <w:rPr>
                <w:rFonts w:asciiTheme="minorHAnsi" w:hAnsiTheme="minorHAnsi" w:cstheme="minorHAnsi"/>
                <w:sz w:val="24"/>
                <w:szCs w:val="24"/>
              </w:rPr>
            </w:rPrChange>
          </w:rPr>
          <w:t xml:space="preserve">In addition to </w:t>
        </w:r>
      </w:ins>
      <w:ins w:id="176" w:author="Sarkar, Titli (NIH/NCI) [C]" w:date="2022-05-25T11:52:00Z">
        <w:r w:rsidR="00027DDD" w:rsidRPr="00F1552E">
          <w:rPr>
            <w:rFonts w:asciiTheme="minorHAnsi" w:hAnsiTheme="minorHAnsi" w:cstheme="minorHAnsi"/>
            <w:color w:val="44546A" w:themeColor="text2"/>
            <w:sz w:val="24"/>
            <w:szCs w:val="24"/>
            <w:rPrChange w:id="177" w:author="Sarkar, Titli (NIH/NCI) [C]" w:date="2022-05-25T11:56:00Z">
              <w:rPr>
                <w:rFonts w:asciiTheme="minorHAnsi" w:hAnsiTheme="minorHAnsi" w:cstheme="minorHAnsi"/>
                <w:sz w:val="24"/>
                <w:szCs w:val="24"/>
              </w:rPr>
            </w:rPrChange>
          </w:rPr>
          <w:t>working with</w:t>
        </w:r>
      </w:ins>
      <w:ins w:id="178" w:author="Sarkar, Titli (NIH/NCI) [C]" w:date="2022-05-25T11:50:00Z">
        <w:r w:rsidR="00834045" w:rsidRPr="00F1552E">
          <w:rPr>
            <w:rFonts w:asciiTheme="minorHAnsi" w:hAnsiTheme="minorHAnsi" w:cstheme="minorHAnsi"/>
            <w:color w:val="44546A" w:themeColor="text2"/>
            <w:sz w:val="24"/>
            <w:szCs w:val="24"/>
            <w:rPrChange w:id="179" w:author="Sarkar, Titli (NIH/NCI) [C]" w:date="2022-05-25T11:56:00Z">
              <w:rPr>
                <w:rFonts w:asciiTheme="minorHAnsi" w:hAnsiTheme="minorHAnsi" w:cstheme="minorHAnsi"/>
                <w:sz w:val="24"/>
                <w:szCs w:val="24"/>
              </w:rPr>
            </w:rPrChange>
          </w:rPr>
          <w:t xml:space="preserve"> exis</w:t>
        </w:r>
        <w:r w:rsidR="008B2928" w:rsidRPr="00F1552E">
          <w:rPr>
            <w:rFonts w:asciiTheme="minorHAnsi" w:hAnsiTheme="minorHAnsi" w:cstheme="minorHAnsi"/>
            <w:color w:val="44546A" w:themeColor="text2"/>
            <w:sz w:val="24"/>
            <w:szCs w:val="24"/>
            <w:rPrChange w:id="180" w:author="Sarkar, Titli (NIH/NCI) [C]" w:date="2022-05-25T11:56:00Z">
              <w:rPr>
                <w:rFonts w:asciiTheme="minorHAnsi" w:hAnsiTheme="minorHAnsi" w:cstheme="minorHAnsi"/>
                <w:sz w:val="24"/>
                <w:szCs w:val="24"/>
              </w:rPr>
            </w:rPrChange>
          </w:rPr>
          <w:t xml:space="preserve">ting </w:t>
        </w:r>
      </w:ins>
      <w:ins w:id="181" w:author="Sarkar, Titli (NIH/NCI) [C]" w:date="2022-05-25T11:51:00Z">
        <w:r w:rsidR="00CE2363" w:rsidRPr="00F1552E">
          <w:rPr>
            <w:rFonts w:asciiTheme="minorHAnsi" w:hAnsiTheme="minorHAnsi" w:cstheme="minorHAnsi"/>
            <w:color w:val="44546A" w:themeColor="text2"/>
            <w:sz w:val="24"/>
            <w:szCs w:val="24"/>
            <w:rPrChange w:id="182" w:author="Sarkar, Titli (NIH/NCI) [C]" w:date="2022-05-25T11:56:00Z">
              <w:rPr>
                <w:rFonts w:asciiTheme="minorHAnsi" w:hAnsiTheme="minorHAnsi" w:cstheme="minorHAnsi"/>
                <w:sz w:val="24"/>
                <w:szCs w:val="24"/>
              </w:rPr>
            </w:rPrChange>
          </w:rPr>
          <w:t xml:space="preserve">data </w:t>
        </w:r>
      </w:ins>
      <w:ins w:id="183" w:author="Sarkar, Titli (NIH/NCI) [C]" w:date="2022-05-25T11:52:00Z">
        <w:r w:rsidR="00027DDD" w:rsidRPr="00F1552E">
          <w:rPr>
            <w:rFonts w:asciiTheme="minorHAnsi" w:hAnsiTheme="minorHAnsi" w:cstheme="minorHAnsi"/>
            <w:color w:val="44546A" w:themeColor="text2"/>
            <w:sz w:val="24"/>
            <w:szCs w:val="24"/>
            <w:rPrChange w:id="184" w:author="Sarkar, Titli (NIH/NCI) [C]" w:date="2022-05-25T11:56:00Z">
              <w:rPr>
                <w:rFonts w:asciiTheme="minorHAnsi" w:hAnsiTheme="minorHAnsi" w:cstheme="minorHAnsi"/>
                <w:sz w:val="24"/>
                <w:szCs w:val="24"/>
              </w:rPr>
            </w:rPrChange>
          </w:rPr>
          <w:t>available on</w:t>
        </w:r>
      </w:ins>
      <w:ins w:id="185" w:author="Sarkar, Titli (NIH/NCI) [C]" w:date="2022-05-25T11:53:00Z">
        <w:r w:rsidR="00027DDD" w:rsidRPr="00F1552E">
          <w:rPr>
            <w:rFonts w:asciiTheme="minorHAnsi" w:hAnsiTheme="minorHAnsi" w:cstheme="minorHAnsi"/>
            <w:color w:val="44546A" w:themeColor="text2"/>
            <w:sz w:val="24"/>
            <w:szCs w:val="24"/>
            <w:rPrChange w:id="186" w:author="Sarkar, Titli (NIH/NCI) [C]" w:date="2022-05-25T11:56:00Z">
              <w:rPr>
                <w:rFonts w:asciiTheme="minorHAnsi" w:hAnsiTheme="minorHAnsi" w:cstheme="minorHAnsi"/>
                <w:sz w:val="24"/>
                <w:szCs w:val="24"/>
              </w:rPr>
            </w:rPrChange>
          </w:rPr>
          <w:t xml:space="preserve"> MoDaC, </w:t>
        </w:r>
      </w:ins>
      <w:ins w:id="187" w:author="Sarkar, Titli (NIH/NCI) [C]" w:date="2022-05-25T11:52:00Z">
        <w:r w:rsidR="00CE2363" w:rsidRPr="00F1552E">
          <w:rPr>
            <w:rFonts w:asciiTheme="minorHAnsi" w:hAnsiTheme="minorHAnsi" w:cstheme="minorHAnsi"/>
            <w:color w:val="44546A" w:themeColor="text2"/>
            <w:sz w:val="24"/>
            <w:szCs w:val="24"/>
            <w:rPrChange w:id="188" w:author="Sarkar, Titli (NIH/NCI) [C]" w:date="2022-05-25T11:56:00Z">
              <w:rPr>
                <w:rFonts w:asciiTheme="minorHAnsi" w:hAnsiTheme="minorHAnsi" w:cstheme="minorHAnsi"/>
                <w:sz w:val="24"/>
                <w:szCs w:val="24"/>
              </w:rPr>
            </w:rPrChange>
          </w:rPr>
          <w:t xml:space="preserve">related to </w:t>
        </w:r>
      </w:ins>
      <w:ins w:id="189" w:author="Sarkar, Titli (NIH/NCI) [C]" w:date="2022-05-25T11:51:00Z">
        <w:r w:rsidR="00CE2363" w:rsidRPr="00F1552E">
          <w:rPr>
            <w:rFonts w:asciiTheme="minorHAnsi" w:hAnsiTheme="minorHAnsi" w:cstheme="minorHAnsi"/>
            <w:color w:val="44546A" w:themeColor="text2"/>
            <w:sz w:val="24"/>
            <w:szCs w:val="24"/>
            <w:rPrChange w:id="190" w:author="Sarkar, Titli (NIH/NCI) [C]" w:date="2022-05-25T11:56:00Z">
              <w:rPr>
                <w:rFonts w:asciiTheme="minorHAnsi" w:hAnsiTheme="minorHAnsi" w:cstheme="minorHAnsi"/>
                <w:sz w:val="24"/>
                <w:szCs w:val="24"/>
              </w:rPr>
            </w:rPrChange>
          </w:rPr>
          <w:t xml:space="preserve">targets </w:t>
        </w:r>
      </w:ins>
      <w:ins w:id="191" w:author="Sarkar, Titli (NIH/NCI) [C]" w:date="2022-05-25T11:50:00Z">
        <w:r w:rsidR="008B2928" w:rsidRPr="00F1552E">
          <w:rPr>
            <w:rFonts w:asciiTheme="minorHAnsi" w:hAnsiTheme="minorHAnsi" w:cstheme="minorHAnsi"/>
            <w:color w:val="44546A" w:themeColor="text2"/>
            <w:sz w:val="24"/>
            <w:szCs w:val="24"/>
            <w:rPrChange w:id="192" w:author="Sarkar, Titli (NIH/NCI) [C]" w:date="2022-05-25T11:56:00Z">
              <w:rPr>
                <w:rFonts w:asciiTheme="minorHAnsi" w:hAnsiTheme="minorHAnsi" w:cstheme="minorHAnsi"/>
                <w:sz w:val="24"/>
                <w:szCs w:val="24"/>
              </w:rPr>
            </w:rPrChange>
          </w:rPr>
          <w:t xml:space="preserve">from three CYPs i.e. </w:t>
        </w:r>
      </w:ins>
      <w:ins w:id="193" w:author="Sarkar, Titli (NIH/NCI) [C]" w:date="2022-05-25T11:51:00Z">
        <w:r w:rsidR="00811CAF" w:rsidRPr="00F1552E">
          <w:rPr>
            <w:rFonts w:asciiTheme="minorHAnsi" w:hAnsiTheme="minorHAnsi" w:cstheme="minorHAnsi"/>
            <w:color w:val="44546A" w:themeColor="text2"/>
            <w:sz w:val="24"/>
            <w:szCs w:val="24"/>
            <w:rPrChange w:id="194" w:author="Sarkar, Titli (NIH/NCI) [C]" w:date="2022-05-25T11:56:00Z">
              <w:rPr>
                <w:rFonts w:asciiTheme="minorHAnsi" w:hAnsiTheme="minorHAnsi" w:cstheme="minorHAnsi"/>
                <w:sz w:val="24"/>
                <w:szCs w:val="24"/>
              </w:rPr>
            </w:rPrChange>
          </w:rPr>
          <w:t>CYP2C9</w:t>
        </w:r>
        <w:r w:rsidR="00811CAF" w:rsidRPr="00F1552E">
          <w:rPr>
            <w:rFonts w:asciiTheme="minorHAnsi" w:hAnsiTheme="minorHAnsi" w:cstheme="minorHAnsi"/>
            <w:color w:val="44546A" w:themeColor="text2"/>
            <w:sz w:val="24"/>
            <w:szCs w:val="24"/>
            <w:rPrChange w:id="195" w:author="Sarkar, Titli (NIH/NCI) [C]" w:date="2022-05-25T11:56:00Z">
              <w:rPr>
                <w:rFonts w:asciiTheme="minorHAnsi" w:hAnsiTheme="minorHAnsi" w:cstheme="minorHAnsi"/>
                <w:sz w:val="24"/>
                <w:szCs w:val="24"/>
              </w:rPr>
            </w:rPrChange>
          </w:rPr>
          <w:t xml:space="preserve">, </w:t>
        </w:r>
        <w:r w:rsidR="00811CAF" w:rsidRPr="00F1552E">
          <w:rPr>
            <w:rFonts w:asciiTheme="minorHAnsi" w:hAnsiTheme="minorHAnsi" w:cstheme="minorHAnsi"/>
            <w:color w:val="44546A" w:themeColor="text2"/>
            <w:sz w:val="24"/>
            <w:szCs w:val="24"/>
            <w:rPrChange w:id="196" w:author="Sarkar, Titli (NIH/NCI) [C]" w:date="2022-05-25T11:56:00Z">
              <w:rPr>
                <w:rFonts w:asciiTheme="minorHAnsi" w:hAnsiTheme="minorHAnsi" w:cstheme="minorHAnsi"/>
                <w:sz w:val="24"/>
                <w:szCs w:val="24"/>
              </w:rPr>
            </w:rPrChange>
          </w:rPr>
          <w:t>CYP2D6</w:t>
        </w:r>
        <w:r w:rsidR="00811CAF" w:rsidRPr="00F1552E">
          <w:rPr>
            <w:rFonts w:asciiTheme="minorHAnsi" w:hAnsiTheme="minorHAnsi" w:cstheme="minorHAnsi"/>
            <w:color w:val="44546A" w:themeColor="text2"/>
            <w:sz w:val="24"/>
            <w:szCs w:val="24"/>
            <w:rPrChange w:id="197" w:author="Sarkar, Titli (NIH/NCI) [C]" w:date="2022-05-25T11:56:00Z">
              <w:rPr>
                <w:rFonts w:asciiTheme="minorHAnsi" w:hAnsiTheme="minorHAnsi" w:cstheme="minorHAnsi"/>
                <w:sz w:val="24"/>
                <w:szCs w:val="24"/>
              </w:rPr>
            </w:rPrChange>
          </w:rPr>
          <w:t xml:space="preserve">, </w:t>
        </w:r>
        <w:r w:rsidR="00CE2363" w:rsidRPr="00F1552E">
          <w:rPr>
            <w:rFonts w:asciiTheme="minorHAnsi" w:hAnsiTheme="minorHAnsi" w:cstheme="minorHAnsi"/>
            <w:color w:val="44546A" w:themeColor="text2"/>
            <w:sz w:val="24"/>
            <w:szCs w:val="24"/>
            <w:rPrChange w:id="198" w:author="Sarkar, Titli (NIH/NCI) [C]" w:date="2022-05-25T11:56:00Z">
              <w:rPr>
                <w:rFonts w:asciiTheme="minorHAnsi" w:hAnsiTheme="minorHAnsi" w:cstheme="minorHAnsi"/>
                <w:sz w:val="24"/>
                <w:szCs w:val="24"/>
              </w:rPr>
            </w:rPrChange>
          </w:rPr>
          <w:t>CYP3A4</w:t>
        </w:r>
        <w:r w:rsidR="00CE2363" w:rsidRPr="00F1552E">
          <w:rPr>
            <w:rFonts w:asciiTheme="minorHAnsi" w:hAnsiTheme="minorHAnsi" w:cstheme="minorHAnsi"/>
            <w:color w:val="44546A" w:themeColor="text2"/>
            <w:sz w:val="24"/>
            <w:szCs w:val="24"/>
            <w:rPrChange w:id="199" w:author="Sarkar, Titli (NIH/NCI) [C]" w:date="2022-05-25T11:56:00Z">
              <w:rPr>
                <w:rFonts w:asciiTheme="minorHAnsi" w:hAnsiTheme="minorHAnsi" w:cstheme="minorHAnsi"/>
                <w:sz w:val="24"/>
                <w:szCs w:val="24"/>
              </w:rPr>
            </w:rPrChange>
          </w:rPr>
          <w:t xml:space="preserve"> and one</w:t>
        </w:r>
      </w:ins>
      <w:ins w:id="200" w:author="Sarkar, Titli (NIH/NCI) [C]" w:date="2022-05-25T11:52:00Z">
        <w:r w:rsidR="000A6AEA" w:rsidRPr="00F1552E">
          <w:rPr>
            <w:rFonts w:asciiTheme="minorHAnsi" w:hAnsiTheme="minorHAnsi" w:cstheme="minorHAnsi"/>
            <w:color w:val="44546A" w:themeColor="text2"/>
            <w:sz w:val="24"/>
            <w:szCs w:val="24"/>
            <w:rPrChange w:id="201" w:author="Sarkar, Titli (NIH/NCI) [C]" w:date="2022-05-25T11:56:00Z">
              <w:rPr>
                <w:rFonts w:asciiTheme="minorHAnsi" w:hAnsiTheme="minorHAnsi" w:cstheme="minorHAnsi"/>
                <w:sz w:val="24"/>
                <w:szCs w:val="24"/>
              </w:rPr>
            </w:rPrChange>
          </w:rPr>
          <w:t xml:space="preserve"> hREG1 i.e. </w:t>
        </w:r>
        <w:r w:rsidR="00027DDD" w:rsidRPr="00F1552E">
          <w:rPr>
            <w:rFonts w:asciiTheme="minorHAnsi" w:hAnsiTheme="minorHAnsi" w:cstheme="minorHAnsi"/>
            <w:color w:val="44546A" w:themeColor="text2"/>
            <w:sz w:val="24"/>
            <w:szCs w:val="24"/>
            <w:rPrChange w:id="202" w:author="Sarkar, Titli (NIH/NCI) [C]" w:date="2022-05-25T11:56:00Z">
              <w:rPr>
                <w:rFonts w:asciiTheme="minorHAnsi" w:hAnsiTheme="minorHAnsi" w:cstheme="minorHAnsi"/>
                <w:sz w:val="24"/>
                <w:szCs w:val="24"/>
              </w:rPr>
            </w:rPrChange>
          </w:rPr>
          <w:t>KCNH2</w:t>
        </w:r>
      </w:ins>
      <w:ins w:id="203" w:author="Sarkar, Titli (NIH/NCI) [C]" w:date="2022-05-25T11:53:00Z">
        <w:r w:rsidR="00027DDD" w:rsidRPr="00F1552E">
          <w:rPr>
            <w:rFonts w:asciiTheme="minorHAnsi" w:hAnsiTheme="minorHAnsi" w:cstheme="minorHAnsi"/>
            <w:color w:val="44546A" w:themeColor="text2"/>
            <w:sz w:val="24"/>
            <w:szCs w:val="24"/>
            <w:rPrChange w:id="204" w:author="Sarkar, Titli (NIH/NCI) [C]" w:date="2022-05-25T11:56:00Z">
              <w:rPr>
                <w:rFonts w:asciiTheme="minorHAnsi" w:hAnsiTheme="minorHAnsi" w:cstheme="minorHAnsi"/>
                <w:sz w:val="24"/>
                <w:szCs w:val="24"/>
              </w:rPr>
            </w:rPrChange>
          </w:rPr>
          <w:t xml:space="preserve">, students are expected to explore more </w:t>
        </w:r>
        <w:r w:rsidR="005A362F" w:rsidRPr="00F1552E">
          <w:rPr>
            <w:rFonts w:asciiTheme="minorHAnsi" w:hAnsiTheme="minorHAnsi" w:cstheme="minorHAnsi"/>
            <w:color w:val="44546A" w:themeColor="text2"/>
            <w:sz w:val="24"/>
            <w:szCs w:val="24"/>
            <w:rPrChange w:id="205" w:author="Sarkar, Titli (NIH/NCI) [C]" w:date="2022-05-25T11:56:00Z">
              <w:rPr>
                <w:rFonts w:asciiTheme="minorHAnsi" w:hAnsiTheme="minorHAnsi" w:cstheme="minorHAnsi"/>
                <w:sz w:val="24"/>
                <w:szCs w:val="24"/>
              </w:rPr>
            </w:rPrChange>
          </w:rPr>
          <w:t xml:space="preserve">data related to </w:t>
        </w:r>
      </w:ins>
      <w:ins w:id="206" w:author="Sarkar, Titli (NIH/NCI) [C]" w:date="2022-05-25T11:54:00Z">
        <w:r w:rsidR="005A362F" w:rsidRPr="00F1552E">
          <w:rPr>
            <w:rFonts w:asciiTheme="minorHAnsi" w:hAnsiTheme="minorHAnsi" w:cstheme="minorHAnsi"/>
            <w:color w:val="44546A" w:themeColor="text2"/>
            <w:sz w:val="24"/>
            <w:szCs w:val="24"/>
            <w:rPrChange w:id="207" w:author="Sarkar, Titli (NIH/NCI) [C]" w:date="2022-05-25T11:56:00Z">
              <w:rPr>
                <w:rFonts w:asciiTheme="minorHAnsi" w:hAnsiTheme="minorHAnsi" w:cstheme="minorHAnsi"/>
                <w:sz w:val="24"/>
                <w:szCs w:val="24"/>
              </w:rPr>
            </w:rPrChange>
          </w:rPr>
          <w:t xml:space="preserve">these targets </w:t>
        </w:r>
      </w:ins>
      <w:ins w:id="208" w:author="Sarkar, Titli (NIH/NCI) [C]" w:date="2022-05-25T11:53:00Z">
        <w:r w:rsidR="00027DDD" w:rsidRPr="00F1552E">
          <w:rPr>
            <w:rFonts w:asciiTheme="minorHAnsi" w:hAnsiTheme="minorHAnsi" w:cstheme="minorHAnsi"/>
            <w:color w:val="44546A" w:themeColor="text2"/>
            <w:sz w:val="24"/>
            <w:szCs w:val="24"/>
            <w:rPrChange w:id="209" w:author="Sarkar, Titli (NIH/NCI) [C]" w:date="2022-05-25T11:56:00Z">
              <w:rPr>
                <w:rFonts w:asciiTheme="minorHAnsi" w:hAnsiTheme="minorHAnsi" w:cstheme="minorHAnsi"/>
                <w:sz w:val="24"/>
                <w:szCs w:val="24"/>
              </w:rPr>
            </w:rPrChange>
          </w:rPr>
          <w:t xml:space="preserve">from literature </w:t>
        </w:r>
      </w:ins>
      <w:ins w:id="210" w:author="Sarkar, Titli (NIH/NCI) [C]" w:date="2022-05-25T11:54:00Z">
        <w:r w:rsidR="005A362F" w:rsidRPr="00F1552E">
          <w:rPr>
            <w:rFonts w:asciiTheme="minorHAnsi" w:hAnsiTheme="minorHAnsi" w:cstheme="minorHAnsi"/>
            <w:color w:val="44546A" w:themeColor="text2"/>
            <w:sz w:val="24"/>
            <w:szCs w:val="24"/>
            <w:rPrChange w:id="211" w:author="Sarkar, Titli (NIH/NCI) [C]" w:date="2022-05-25T11:56:00Z">
              <w:rPr>
                <w:rFonts w:asciiTheme="minorHAnsi" w:hAnsiTheme="minorHAnsi" w:cstheme="minorHAnsi"/>
                <w:sz w:val="24"/>
                <w:szCs w:val="24"/>
              </w:rPr>
            </w:rPrChange>
          </w:rPr>
          <w:t xml:space="preserve">study and </w:t>
        </w:r>
        <w:r w:rsidR="00AD77E3" w:rsidRPr="00F1552E">
          <w:rPr>
            <w:rFonts w:asciiTheme="minorHAnsi" w:hAnsiTheme="minorHAnsi" w:cstheme="minorHAnsi"/>
            <w:color w:val="44546A" w:themeColor="text2"/>
            <w:sz w:val="24"/>
            <w:szCs w:val="24"/>
            <w:rPrChange w:id="212" w:author="Sarkar, Titli (NIH/NCI) [C]" w:date="2022-05-25T11:56:00Z">
              <w:rPr>
                <w:rFonts w:asciiTheme="minorHAnsi" w:hAnsiTheme="minorHAnsi" w:cstheme="minorHAnsi"/>
                <w:sz w:val="24"/>
                <w:szCs w:val="24"/>
              </w:rPr>
            </w:rPrChange>
          </w:rPr>
          <w:t>working with some new data prepared within organization.</w:t>
        </w:r>
        <w:r w:rsidR="0029727A" w:rsidRPr="00F1552E">
          <w:rPr>
            <w:rFonts w:asciiTheme="minorHAnsi" w:hAnsiTheme="minorHAnsi" w:cstheme="minorHAnsi"/>
            <w:color w:val="44546A" w:themeColor="text2"/>
            <w:sz w:val="24"/>
            <w:szCs w:val="24"/>
            <w:rPrChange w:id="213" w:author="Sarkar, Titli (NIH/NCI) [C]" w:date="2022-05-25T11:56:00Z">
              <w:rPr>
                <w:rFonts w:asciiTheme="minorHAnsi" w:hAnsiTheme="minorHAnsi" w:cstheme="minorHAnsi"/>
                <w:sz w:val="24"/>
                <w:szCs w:val="24"/>
              </w:rPr>
            </w:rPrChange>
          </w:rPr>
          <w:t xml:space="preserve"> </w:t>
        </w:r>
      </w:ins>
      <w:ins w:id="214" w:author="Ohashi, Naomi (NIH/NCI) [C]" w:date="2022-05-19T10:56:00Z">
        <w:r w:rsidR="00563CF0" w:rsidRPr="00F1552E">
          <w:rPr>
            <w:rFonts w:asciiTheme="minorHAnsi" w:hAnsiTheme="minorHAnsi" w:cstheme="minorHAnsi"/>
            <w:color w:val="44546A" w:themeColor="text2"/>
            <w:sz w:val="24"/>
            <w:szCs w:val="24"/>
            <w:rPrChange w:id="215" w:author="Sarkar, Titli (NIH/NCI) [C]" w:date="2022-05-25T11:56:00Z">
              <w:rPr>
                <w:rFonts w:asciiTheme="minorHAnsi" w:hAnsiTheme="minorHAnsi" w:cstheme="minorHAnsi"/>
                <w:sz w:val="24"/>
                <w:szCs w:val="24"/>
              </w:rPr>
            </w:rPrChange>
          </w:rPr>
          <w:t xml:space="preserve">The primary aims of this project will be to analyze the quality of underlying datasets, process the datasets to address heterogenous collection methods, and prepare the datasets for model fitting. </w:t>
        </w:r>
      </w:ins>
      <w:ins w:id="216" w:author="Sarkar, Titli (NIH/NCI) [C]" w:date="2022-05-25T11:55:00Z">
        <w:r w:rsidR="0029727A" w:rsidRPr="00F1552E">
          <w:rPr>
            <w:rFonts w:asciiTheme="minorHAnsi" w:hAnsiTheme="minorHAnsi" w:cstheme="minorHAnsi"/>
            <w:color w:val="44546A" w:themeColor="text2"/>
            <w:sz w:val="24"/>
            <w:szCs w:val="24"/>
            <w:rPrChange w:id="217" w:author="Sarkar, Titli (NIH/NCI) [C]" w:date="2022-05-25T11:56:00Z">
              <w:rPr>
                <w:rFonts w:asciiTheme="minorHAnsi" w:hAnsiTheme="minorHAnsi" w:cstheme="minorHAnsi"/>
                <w:sz w:val="24"/>
                <w:szCs w:val="24"/>
              </w:rPr>
            </w:rPrChange>
          </w:rPr>
          <w:t xml:space="preserve"> </w:t>
        </w:r>
      </w:ins>
      <w:ins w:id="218" w:author="Ohashi, Naomi (NIH/NCI) [C]" w:date="2022-05-19T10:56:00Z">
        <w:r w:rsidR="00563CF0" w:rsidRPr="00F1552E">
          <w:rPr>
            <w:rFonts w:asciiTheme="minorHAnsi" w:hAnsiTheme="minorHAnsi" w:cstheme="minorHAnsi"/>
            <w:color w:val="44546A" w:themeColor="text2"/>
            <w:sz w:val="24"/>
            <w:szCs w:val="24"/>
            <w:rPrChange w:id="219" w:author="Sarkar, Titli (NIH/NCI) [C]" w:date="2022-05-25T11:56:00Z">
              <w:rPr>
                <w:rFonts w:asciiTheme="minorHAnsi" w:hAnsiTheme="minorHAnsi" w:cstheme="minorHAnsi"/>
                <w:sz w:val="24"/>
                <w:szCs w:val="24"/>
              </w:rPr>
            </w:rPrChange>
          </w:rPr>
          <w:t>These datasets are important components for prediction in virtual screening and lead optimization projects with the ATOM platform. Additionally, this project presents the opportunity to learn how to fit machine learning models with modern featurization approaches and model architectures.</w:t>
        </w:r>
      </w:ins>
    </w:p>
    <w:p w14:paraId="6D777C4B" w14:textId="77777777" w:rsidR="00677932" w:rsidRPr="00563CF0" w:rsidDel="00F1552E" w:rsidRDefault="00677932" w:rsidP="00CF2D23">
      <w:pPr>
        <w:rPr>
          <w:del w:id="220" w:author="Sarkar, Titli (NIH/NCI) [C]" w:date="2022-05-25T11:55:00Z"/>
          <w:rFonts w:asciiTheme="minorHAnsi" w:hAnsiTheme="minorHAnsi" w:cstheme="minorHAnsi"/>
          <w:color w:val="FF0000"/>
          <w:sz w:val="24"/>
          <w:szCs w:val="24"/>
          <w:rPrChange w:id="221" w:author="Ohashi, Naomi (NIH/NCI) [C]" w:date="2022-05-19T10:56:00Z">
            <w:rPr>
              <w:del w:id="222" w:author="Sarkar, Titli (NIH/NCI) [C]" w:date="2022-05-25T11:55:00Z"/>
              <w:rFonts w:asciiTheme="minorHAnsi" w:hAnsiTheme="minorHAnsi" w:cstheme="minorHAnsi"/>
              <w:i/>
              <w:iCs/>
              <w:color w:val="FF0000"/>
              <w:sz w:val="24"/>
              <w:szCs w:val="24"/>
            </w:rPr>
          </w:rPrChange>
        </w:rPr>
      </w:pPr>
    </w:p>
    <w:p w14:paraId="3B741061" w14:textId="77777777" w:rsidR="00CF2D23" w:rsidRPr="005F3BC3" w:rsidRDefault="00CF2D23" w:rsidP="00CF2D23">
      <w:pPr>
        <w:rPr>
          <w:rFonts w:asciiTheme="minorHAnsi" w:hAnsiTheme="minorHAnsi" w:cstheme="minorHAnsi"/>
          <w:color w:val="44546A" w:themeColor="text2"/>
          <w:sz w:val="24"/>
          <w:szCs w:val="24"/>
          <w:shd w:val="clear" w:color="auto" w:fill="FFFFFF"/>
        </w:rPr>
      </w:pPr>
    </w:p>
    <w:p w14:paraId="6EA51BEC" w14:textId="77777777" w:rsidR="00CF2D23" w:rsidRPr="0094433C" w:rsidRDefault="00CF2D23" w:rsidP="0094433C">
      <w:pPr>
        <w:pStyle w:val="Heading2"/>
        <w:rPr>
          <w:b/>
          <w:bCs/>
          <w:shd w:val="clear" w:color="auto" w:fill="FFFFFF"/>
        </w:rPr>
      </w:pPr>
      <w:r w:rsidRPr="0094433C">
        <w:rPr>
          <w:b/>
          <w:bCs/>
          <w:shd w:val="clear" w:color="auto" w:fill="FFFFFF"/>
        </w:rPr>
        <w:t>Training Experience</w:t>
      </w:r>
    </w:p>
    <w:p w14:paraId="4F2D1FE6" w14:textId="74AC1B28" w:rsidR="00CF2D23" w:rsidRPr="005F3BC3" w:rsidRDefault="00CF2D23" w:rsidP="00CF2D23">
      <w:pPr>
        <w:rPr>
          <w:rFonts w:asciiTheme="minorHAnsi" w:hAnsiTheme="minorHAnsi" w:cstheme="minorHAnsi"/>
          <w:bCs/>
          <w:color w:val="44546A" w:themeColor="text2"/>
          <w:sz w:val="24"/>
          <w:szCs w:val="24"/>
        </w:rPr>
      </w:pPr>
      <w:r w:rsidRPr="005F3BC3">
        <w:rPr>
          <w:rFonts w:asciiTheme="minorHAnsi" w:hAnsiTheme="minorHAnsi" w:cstheme="minorHAnsi"/>
          <w:color w:val="44546A" w:themeColor="text2"/>
          <w:sz w:val="24"/>
          <w:szCs w:val="24"/>
          <w:shd w:val="clear" w:color="auto" w:fill="FFFFFF"/>
        </w:rPr>
        <w:t xml:space="preserve">AI and data science underlie a revolution that is currently underway in the pharmaceutical and healthcare industry. Previously dormant data insights are transforming the long, costly, </w:t>
      </w:r>
      <w:del w:id="223" w:author="Sarkar, Titli (NIH/NCI) [C]" w:date="2022-05-25T11:56:00Z">
        <w:r w:rsidRPr="005F3BC3" w:rsidDel="00F1552E">
          <w:rPr>
            <w:rFonts w:asciiTheme="minorHAnsi" w:hAnsiTheme="minorHAnsi" w:cstheme="minorHAnsi"/>
            <w:color w:val="44546A" w:themeColor="text2"/>
            <w:sz w:val="24"/>
            <w:szCs w:val="24"/>
            <w:shd w:val="clear" w:color="auto" w:fill="FFFFFF"/>
          </w:rPr>
          <w:delText>experimentally-driven</w:delText>
        </w:r>
      </w:del>
      <w:ins w:id="224" w:author="Sarkar, Titli (NIH/NCI) [C]" w:date="2022-05-25T11:56:00Z">
        <w:r w:rsidR="00F1552E" w:rsidRPr="005F3BC3">
          <w:rPr>
            <w:rFonts w:asciiTheme="minorHAnsi" w:hAnsiTheme="minorHAnsi" w:cstheme="minorHAnsi"/>
            <w:color w:val="44546A" w:themeColor="text2"/>
            <w:sz w:val="24"/>
            <w:szCs w:val="24"/>
            <w:shd w:val="clear" w:color="auto" w:fill="FFFFFF"/>
          </w:rPr>
          <w:t>experimentally driven</w:t>
        </w:r>
      </w:ins>
      <w:r w:rsidRPr="005F3BC3">
        <w:rPr>
          <w:rFonts w:asciiTheme="minorHAnsi" w:hAnsiTheme="minorHAnsi" w:cstheme="minorHAnsi"/>
          <w:color w:val="44546A" w:themeColor="text2"/>
          <w:sz w:val="24"/>
          <w:szCs w:val="24"/>
          <w:shd w:val="clear" w:color="auto" w:fill="FFFFFF"/>
        </w:rPr>
        <w:t xml:space="preserve"> drug discovery process into a fast, AI-driven, patient-centric approach. To accelerate this process, ATOM is building the work force of the future – scientists and pharmacologists with integrated expertise in data science, AI, and drug discovery. </w:t>
      </w:r>
      <w:del w:id="225" w:author="Ohashi, Naomi (NIH/NCI) [C]" w:date="2022-05-19T11:08:00Z">
        <w:r w:rsidRPr="005F3BC3" w:rsidDel="007F1E45">
          <w:rPr>
            <w:rFonts w:asciiTheme="minorHAnsi" w:hAnsiTheme="minorHAnsi" w:cstheme="minorHAnsi"/>
            <w:color w:val="44546A" w:themeColor="text2"/>
            <w:sz w:val="24"/>
            <w:szCs w:val="24"/>
            <w:shd w:val="clear" w:color="auto" w:fill="FFFFFF"/>
          </w:rPr>
          <w:delText>The Frederick National Laboratory, an active member of the ATOM consortium</w:delText>
        </w:r>
      </w:del>
      <w:ins w:id="226" w:author="Ohashi, Naomi (NIH/NCI) [C]" w:date="2022-05-19T11:08:00Z">
        <w:r w:rsidR="007F1E45">
          <w:rPr>
            <w:rFonts w:asciiTheme="minorHAnsi" w:hAnsiTheme="minorHAnsi" w:cstheme="minorHAnsi"/>
            <w:color w:val="44546A" w:themeColor="text2"/>
            <w:sz w:val="24"/>
            <w:szCs w:val="24"/>
            <w:shd w:val="clear" w:color="auto" w:fill="FFFFFF"/>
          </w:rPr>
          <w:t>FNLCR</w:t>
        </w:r>
      </w:ins>
      <w:del w:id="227" w:author="Ohashi, Naomi (NIH/NCI) [C]" w:date="2022-05-19T11:08:00Z">
        <w:r w:rsidRPr="005F3BC3" w:rsidDel="00173CBD">
          <w:rPr>
            <w:rFonts w:asciiTheme="minorHAnsi" w:hAnsiTheme="minorHAnsi" w:cstheme="minorHAnsi"/>
            <w:color w:val="44546A" w:themeColor="text2"/>
            <w:sz w:val="24"/>
            <w:szCs w:val="24"/>
            <w:shd w:val="clear" w:color="auto" w:fill="FFFFFF"/>
          </w:rPr>
          <w:delText>,</w:delText>
        </w:r>
      </w:del>
      <w:r w:rsidRPr="005F3BC3">
        <w:rPr>
          <w:rFonts w:asciiTheme="minorHAnsi" w:hAnsiTheme="minorHAnsi" w:cstheme="minorHAnsi"/>
          <w:color w:val="44546A" w:themeColor="text2"/>
          <w:sz w:val="24"/>
          <w:szCs w:val="24"/>
          <w:shd w:val="clear" w:color="auto" w:fill="FFFFFF"/>
        </w:rPr>
        <w:t xml:space="preserve"> will provide a summer student training experience for select student(s). The experience will equip professional pharmacy student(s) with data science and machine learning expertise. During an approximately 10-12-week (40 hours/week) training period, students will be immersed in the AI-driven drug discovery process at ATOM, training with pharmaceutical industry, data, and machine learning scientists.</w:t>
      </w:r>
      <w:r w:rsidRPr="005F3BC3">
        <w:rPr>
          <w:rFonts w:asciiTheme="minorHAnsi" w:hAnsiTheme="minorHAnsi" w:cstheme="minorHAnsi"/>
          <w:color w:val="44546A" w:themeColor="text2"/>
          <w:sz w:val="24"/>
          <w:szCs w:val="24"/>
        </w:rPr>
        <w:t xml:space="preserve"> Students will examine, analyze and build datasets that can support ATOM’s AI-driven drug discovery platform, as stated above. </w:t>
      </w:r>
      <w:r w:rsidRPr="005F3BC3">
        <w:rPr>
          <w:rFonts w:asciiTheme="minorHAnsi" w:hAnsiTheme="minorHAnsi" w:cstheme="minorHAnsi"/>
          <w:color w:val="44546A" w:themeColor="text2"/>
          <w:sz w:val="24"/>
          <w:szCs w:val="24"/>
          <w:shd w:val="clear" w:color="auto" w:fill="FFFFFF"/>
        </w:rPr>
        <w:t xml:space="preserve">In addition to cross-training in data science and pharmaceutical domains, students will develop a repertoire of know-how in machine learning modeling, </w:t>
      </w:r>
      <w:ins w:id="228" w:author="Ohashi, Naomi (NIH/NCI) [C]" w:date="2022-05-19T11:09:00Z">
        <w:r w:rsidR="003D0EB7">
          <w:rPr>
            <w:rFonts w:asciiTheme="minorHAnsi" w:hAnsiTheme="minorHAnsi" w:cstheme="minorHAnsi"/>
            <w:color w:val="44546A" w:themeColor="text2"/>
            <w:sz w:val="24"/>
            <w:szCs w:val="24"/>
            <w:shd w:val="clear" w:color="auto" w:fill="FFFFFF"/>
          </w:rPr>
          <w:t>building prediction models and visualization f</w:t>
        </w:r>
      </w:ins>
      <w:ins w:id="229" w:author="Ohashi, Naomi (NIH/NCI) [C]" w:date="2022-05-19T11:10:00Z">
        <w:r w:rsidR="003D0EB7">
          <w:rPr>
            <w:rFonts w:asciiTheme="minorHAnsi" w:hAnsiTheme="minorHAnsi" w:cstheme="minorHAnsi"/>
            <w:color w:val="44546A" w:themeColor="text2"/>
            <w:sz w:val="24"/>
            <w:szCs w:val="24"/>
            <w:shd w:val="clear" w:color="auto" w:fill="FFFFFF"/>
          </w:rPr>
          <w:t>or a</w:t>
        </w:r>
        <w:r w:rsidR="00C71DE1">
          <w:rPr>
            <w:rFonts w:asciiTheme="minorHAnsi" w:hAnsiTheme="minorHAnsi" w:cstheme="minorHAnsi"/>
            <w:color w:val="44546A" w:themeColor="text2"/>
            <w:sz w:val="24"/>
            <w:szCs w:val="24"/>
            <w:shd w:val="clear" w:color="auto" w:fill="FFFFFF"/>
          </w:rPr>
          <w:t>nalysis</w:t>
        </w:r>
      </w:ins>
      <w:ins w:id="230" w:author="Sarkar, Titli (NIH/NCI) [C]" w:date="2022-05-25T11:56:00Z">
        <w:r w:rsidR="00F1552E">
          <w:rPr>
            <w:rFonts w:asciiTheme="minorHAnsi" w:hAnsiTheme="minorHAnsi" w:cstheme="minorHAnsi"/>
            <w:color w:val="44546A" w:themeColor="text2"/>
            <w:sz w:val="24"/>
            <w:szCs w:val="24"/>
            <w:shd w:val="clear" w:color="auto" w:fill="FFFFFF"/>
          </w:rPr>
          <w:t xml:space="preserve"> </w:t>
        </w:r>
      </w:ins>
      <w:ins w:id="231" w:author="Sarkar, Titli (NIH/NCI) [C]" w:date="2022-05-25T11:57:00Z">
        <w:r w:rsidR="00B476D9" w:rsidRPr="00B476D9">
          <w:rPr>
            <w:rFonts w:asciiTheme="minorHAnsi" w:hAnsiTheme="minorHAnsi" w:cstheme="minorHAnsi"/>
            <w:color w:val="44546A" w:themeColor="text2"/>
            <w:sz w:val="24"/>
            <w:szCs w:val="24"/>
            <w:shd w:val="clear" w:color="auto" w:fill="FFFFFF"/>
            <w:rPrChange w:id="232" w:author="Sarkar, Titli (NIH/NCI) [C]" w:date="2022-05-25T11:57:00Z">
              <w:rPr>
                <w:rFonts w:asciiTheme="minorHAnsi" w:hAnsiTheme="minorHAnsi" w:cstheme="minorHAnsi"/>
                <w:color w:val="44546A" w:themeColor="text2"/>
                <w:sz w:val="24"/>
                <w:szCs w:val="24"/>
                <w:shd w:val="clear" w:color="auto" w:fill="FFFFFF"/>
              </w:rPr>
            </w:rPrChange>
          </w:rPr>
          <w:t xml:space="preserve">of </w:t>
        </w:r>
      </w:ins>
      <w:r w:rsidRPr="00B476D9">
        <w:rPr>
          <w:rFonts w:asciiTheme="minorHAnsi" w:hAnsiTheme="minorHAnsi" w:cstheme="minorHAnsi"/>
          <w:color w:val="44546A" w:themeColor="text2"/>
          <w:sz w:val="24"/>
          <w:szCs w:val="24"/>
          <w:shd w:val="clear" w:color="auto" w:fill="FFFFFF"/>
          <w:rPrChange w:id="233" w:author="Sarkar, Titli (NIH/NCI) [C]" w:date="2022-05-25T11:57:00Z">
            <w:rPr>
              <w:rFonts w:asciiTheme="minorHAnsi" w:hAnsiTheme="minorHAnsi" w:cstheme="minorHAnsi"/>
              <w:color w:val="44546A" w:themeColor="text2"/>
              <w:sz w:val="24"/>
              <w:szCs w:val="24"/>
              <w:shd w:val="clear" w:color="auto" w:fill="FFFFFF"/>
            </w:rPr>
          </w:rPrChange>
        </w:rPr>
        <w:t>dynamic ODE modeling and drug discovery</w:t>
      </w:r>
      <w:del w:id="234" w:author="Sarkar, Titli (NIH/NCI) [C]" w:date="2022-05-25T11:57:00Z">
        <w:r w:rsidRPr="00B476D9" w:rsidDel="00B476D9">
          <w:rPr>
            <w:rFonts w:asciiTheme="minorHAnsi" w:hAnsiTheme="minorHAnsi" w:cstheme="minorHAnsi"/>
            <w:color w:val="44546A" w:themeColor="text2"/>
            <w:sz w:val="24"/>
            <w:szCs w:val="24"/>
            <w:shd w:val="clear" w:color="auto" w:fill="FFFFFF"/>
            <w:rPrChange w:id="235" w:author="Sarkar, Titli (NIH/NCI) [C]" w:date="2022-05-25T11:57:00Z">
              <w:rPr>
                <w:rFonts w:asciiTheme="minorHAnsi" w:hAnsiTheme="minorHAnsi" w:cstheme="minorHAnsi"/>
                <w:color w:val="44546A" w:themeColor="text2"/>
                <w:sz w:val="24"/>
                <w:szCs w:val="24"/>
                <w:shd w:val="clear" w:color="auto" w:fill="FFFFFF"/>
              </w:rPr>
            </w:rPrChange>
          </w:rPr>
          <w:delText xml:space="preserve"> assay development</w:delText>
        </w:r>
      </w:del>
      <w:r w:rsidRPr="00B476D9">
        <w:rPr>
          <w:rFonts w:asciiTheme="minorHAnsi" w:hAnsiTheme="minorHAnsi" w:cstheme="minorHAnsi"/>
          <w:color w:val="44546A" w:themeColor="text2"/>
          <w:sz w:val="24"/>
          <w:szCs w:val="24"/>
          <w:shd w:val="clear" w:color="auto" w:fill="FFFFFF"/>
          <w:rPrChange w:id="236" w:author="Sarkar, Titli (NIH/NCI) [C]" w:date="2022-05-25T11:57:00Z">
            <w:rPr>
              <w:rFonts w:asciiTheme="minorHAnsi" w:hAnsiTheme="minorHAnsi" w:cstheme="minorHAnsi"/>
              <w:color w:val="44546A" w:themeColor="text2"/>
              <w:sz w:val="24"/>
              <w:szCs w:val="24"/>
              <w:shd w:val="clear" w:color="auto" w:fill="FFFFFF"/>
            </w:rPr>
          </w:rPrChange>
        </w:rPr>
        <w:t xml:space="preserve">. </w:t>
      </w:r>
      <w:r w:rsidRPr="00B476D9">
        <w:rPr>
          <w:rFonts w:asciiTheme="minorHAnsi" w:hAnsiTheme="minorHAnsi" w:cstheme="minorHAnsi"/>
          <w:bCs/>
          <w:color w:val="44546A" w:themeColor="text2"/>
          <w:sz w:val="24"/>
          <w:szCs w:val="24"/>
          <w:rPrChange w:id="237" w:author="Sarkar, Titli (NIH/NCI) [C]" w:date="2022-05-25T11:57:00Z">
            <w:rPr>
              <w:rFonts w:asciiTheme="minorHAnsi" w:hAnsiTheme="minorHAnsi" w:cstheme="minorHAnsi"/>
              <w:bCs/>
              <w:color w:val="44546A" w:themeColor="text2"/>
              <w:sz w:val="24"/>
              <w:szCs w:val="24"/>
            </w:rPr>
          </w:rPrChange>
        </w:rPr>
        <w:t>The experience will be completely virtual.</w:t>
      </w:r>
      <w:ins w:id="238" w:author="Ohashi, Naomi (NIH/NCI) [C]" w:date="2022-05-19T11:10:00Z">
        <w:r w:rsidR="00C71DE1" w:rsidRPr="00B476D9">
          <w:rPr>
            <w:rFonts w:asciiTheme="minorHAnsi" w:hAnsiTheme="minorHAnsi" w:cstheme="minorHAnsi"/>
            <w:bCs/>
            <w:color w:val="44546A" w:themeColor="text2"/>
            <w:sz w:val="24"/>
            <w:szCs w:val="24"/>
            <w:rPrChange w:id="239" w:author="Sarkar, Titli (NIH/NCI) [C]" w:date="2022-05-25T11:57:00Z">
              <w:rPr>
                <w:rFonts w:asciiTheme="minorHAnsi" w:hAnsiTheme="minorHAnsi" w:cstheme="minorHAnsi"/>
                <w:bCs/>
                <w:color w:val="44546A" w:themeColor="text2"/>
                <w:sz w:val="24"/>
                <w:szCs w:val="24"/>
              </w:rPr>
            </w:rPrChange>
          </w:rPr>
          <w:t xml:space="preserve">  Students </w:t>
        </w:r>
        <w:r w:rsidR="002929F5" w:rsidRPr="00B476D9">
          <w:rPr>
            <w:rFonts w:asciiTheme="minorHAnsi" w:hAnsiTheme="minorHAnsi" w:cstheme="minorHAnsi"/>
            <w:bCs/>
            <w:color w:val="44546A" w:themeColor="text2"/>
            <w:sz w:val="24"/>
            <w:szCs w:val="24"/>
            <w:rPrChange w:id="240" w:author="Sarkar, Titli (NIH/NCI) [C]" w:date="2022-05-25T11:57:00Z">
              <w:rPr>
                <w:rFonts w:asciiTheme="minorHAnsi" w:hAnsiTheme="minorHAnsi" w:cstheme="minorHAnsi"/>
                <w:bCs/>
                <w:color w:val="44546A" w:themeColor="text2"/>
                <w:sz w:val="24"/>
                <w:szCs w:val="24"/>
              </w:rPr>
            </w:rPrChange>
          </w:rPr>
          <w:t>and</w:t>
        </w:r>
        <w:r w:rsidR="002929F5">
          <w:rPr>
            <w:rFonts w:asciiTheme="minorHAnsi" w:hAnsiTheme="minorHAnsi" w:cstheme="minorHAnsi"/>
            <w:bCs/>
            <w:color w:val="44546A" w:themeColor="text2"/>
            <w:sz w:val="24"/>
            <w:szCs w:val="24"/>
          </w:rPr>
          <w:t xml:space="preserve"> mentors communicate through emai</w:t>
        </w:r>
      </w:ins>
      <w:ins w:id="241" w:author="Ohashi, Naomi (NIH/NCI) [C]" w:date="2022-05-19T11:11:00Z">
        <w:r w:rsidR="002929F5">
          <w:rPr>
            <w:rFonts w:asciiTheme="minorHAnsi" w:hAnsiTheme="minorHAnsi" w:cstheme="minorHAnsi"/>
            <w:bCs/>
            <w:color w:val="44546A" w:themeColor="text2"/>
            <w:sz w:val="24"/>
            <w:szCs w:val="24"/>
          </w:rPr>
          <w:t xml:space="preserve">l and </w:t>
        </w:r>
        <w:r w:rsidR="002663C3">
          <w:rPr>
            <w:rFonts w:asciiTheme="minorHAnsi" w:hAnsiTheme="minorHAnsi" w:cstheme="minorHAnsi"/>
            <w:bCs/>
            <w:color w:val="44546A" w:themeColor="text2"/>
            <w:sz w:val="24"/>
            <w:szCs w:val="24"/>
          </w:rPr>
          <w:t>chat tool</w:t>
        </w:r>
      </w:ins>
      <w:ins w:id="242" w:author="Ohashi, Naomi (NIH/NCI) [C]" w:date="2022-05-19T11:16:00Z">
        <w:r w:rsidR="00AB59D2">
          <w:rPr>
            <w:rFonts w:asciiTheme="minorHAnsi" w:hAnsiTheme="minorHAnsi" w:cstheme="minorHAnsi"/>
            <w:bCs/>
            <w:color w:val="44546A" w:themeColor="text2"/>
            <w:sz w:val="24"/>
            <w:szCs w:val="24"/>
          </w:rPr>
          <w:t>s</w:t>
        </w:r>
      </w:ins>
      <w:ins w:id="243" w:author="Ohashi, Naomi (NIH/NCI) [C]" w:date="2022-05-19T11:11:00Z">
        <w:r w:rsidR="002663C3">
          <w:rPr>
            <w:rFonts w:asciiTheme="minorHAnsi" w:hAnsiTheme="minorHAnsi" w:cstheme="minorHAnsi"/>
            <w:bCs/>
            <w:color w:val="44546A" w:themeColor="text2"/>
            <w:sz w:val="24"/>
            <w:szCs w:val="24"/>
          </w:rPr>
          <w:t xml:space="preserve"> as well as ad hoc </w:t>
        </w:r>
        <w:r w:rsidR="000A260B">
          <w:rPr>
            <w:rFonts w:asciiTheme="minorHAnsi" w:hAnsiTheme="minorHAnsi" w:cstheme="minorHAnsi"/>
            <w:bCs/>
            <w:color w:val="44546A" w:themeColor="text2"/>
            <w:sz w:val="24"/>
            <w:szCs w:val="24"/>
          </w:rPr>
          <w:t xml:space="preserve">Zoom </w:t>
        </w:r>
      </w:ins>
      <w:ins w:id="244" w:author="Ohashi, Naomi (NIH/NCI) [C]" w:date="2022-05-19T11:12:00Z">
        <w:r w:rsidR="000A260B">
          <w:rPr>
            <w:rFonts w:asciiTheme="minorHAnsi" w:hAnsiTheme="minorHAnsi" w:cstheme="minorHAnsi"/>
            <w:bCs/>
            <w:color w:val="44546A" w:themeColor="text2"/>
            <w:sz w:val="24"/>
            <w:szCs w:val="24"/>
          </w:rPr>
          <w:t>meetings.</w:t>
        </w:r>
      </w:ins>
    </w:p>
    <w:p w14:paraId="112D9B71" w14:textId="77777777" w:rsidR="00CF2D23" w:rsidRPr="005F3BC3" w:rsidRDefault="00CF2D23" w:rsidP="00CF2D23">
      <w:pPr>
        <w:rPr>
          <w:rFonts w:asciiTheme="minorHAnsi" w:hAnsiTheme="minorHAnsi" w:cstheme="minorHAnsi"/>
          <w:bCs/>
          <w:color w:val="44546A" w:themeColor="text2"/>
          <w:sz w:val="24"/>
          <w:szCs w:val="24"/>
        </w:rPr>
      </w:pPr>
    </w:p>
    <w:p w14:paraId="1DB0EC36" w14:textId="77777777" w:rsidR="00CF2D23" w:rsidRPr="005F3BC3" w:rsidRDefault="00CF2D23" w:rsidP="00CF2D23">
      <w:pPr>
        <w:rPr>
          <w:rFonts w:asciiTheme="minorHAnsi" w:hAnsiTheme="minorHAnsi" w:cstheme="minorHAnsi"/>
          <w:bCs/>
          <w:i/>
          <w:iCs/>
          <w:color w:val="44546A" w:themeColor="text2"/>
          <w:sz w:val="24"/>
          <w:szCs w:val="24"/>
        </w:rPr>
      </w:pPr>
      <w:r w:rsidRPr="005F3BC3">
        <w:rPr>
          <w:rFonts w:asciiTheme="minorHAnsi" w:hAnsiTheme="minorHAnsi" w:cstheme="minorHAnsi"/>
          <w:bCs/>
          <w:i/>
          <w:iCs/>
          <w:color w:val="44546A" w:themeColor="text2"/>
          <w:sz w:val="24"/>
          <w:szCs w:val="24"/>
        </w:rPr>
        <w:t>Planned experiences and goals for the training:</w:t>
      </w:r>
    </w:p>
    <w:p w14:paraId="276282E6" w14:textId="77777777" w:rsidR="00CF2D23" w:rsidRPr="005F3BC3" w:rsidRDefault="00CF2D23" w:rsidP="00CF2D23">
      <w:pPr>
        <w:pStyle w:val="ListParagraph"/>
        <w:widowControl/>
        <w:numPr>
          <w:ilvl w:val="0"/>
          <w:numId w:val="2"/>
        </w:numPr>
        <w:autoSpaceDE/>
        <w:autoSpaceDN/>
        <w:adjustRightInd/>
        <w:contextualSpacing/>
        <w:rPr>
          <w:rFonts w:asciiTheme="minorHAnsi" w:hAnsiTheme="minorHAnsi" w:cstheme="minorHAnsi"/>
          <w:bCs/>
          <w:color w:val="44546A" w:themeColor="text2"/>
          <w:sz w:val="24"/>
          <w:szCs w:val="24"/>
        </w:rPr>
      </w:pPr>
      <w:r w:rsidRPr="005F3BC3">
        <w:rPr>
          <w:rFonts w:asciiTheme="minorHAnsi" w:hAnsiTheme="minorHAnsi" w:cstheme="minorHAnsi"/>
          <w:bCs/>
          <w:color w:val="44546A" w:themeColor="text2"/>
          <w:sz w:val="24"/>
          <w:szCs w:val="24"/>
        </w:rPr>
        <w:t>Python data science &amp; ATOM software bootcamp to learn needed skills</w:t>
      </w:r>
    </w:p>
    <w:p w14:paraId="09447CA3" w14:textId="77777777" w:rsidR="00CF2D23" w:rsidRPr="005F3BC3" w:rsidRDefault="00CF2D23" w:rsidP="00CF2D23">
      <w:pPr>
        <w:pStyle w:val="ListParagraph"/>
        <w:widowControl/>
        <w:numPr>
          <w:ilvl w:val="0"/>
          <w:numId w:val="2"/>
        </w:numPr>
        <w:autoSpaceDE/>
        <w:autoSpaceDN/>
        <w:adjustRightInd/>
        <w:contextualSpacing/>
        <w:rPr>
          <w:rFonts w:asciiTheme="minorHAnsi" w:hAnsiTheme="minorHAnsi" w:cstheme="minorHAnsi"/>
          <w:bCs/>
          <w:color w:val="44546A" w:themeColor="text2"/>
          <w:sz w:val="24"/>
          <w:szCs w:val="24"/>
        </w:rPr>
      </w:pPr>
      <w:r w:rsidRPr="005F3BC3">
        <w:rPr>
          <w:rFonts w:asciiTheme="minorHAnsi" w:hAnsiTheme="minorHAnsi" w:cstheme="minorHAnsi"/>
          <w:bCs/>
          <w:color w:val="44546A" w:themeColor="text2"/>
          <w:sz w:val="24"/>
          <w:szCs w:val="24"/>
        </w:rPr>
        <w:t>Weekly meetings with ATOM mentors covering various topics &amp; assignments including:</w:t>
      </w:r>
    </w:p>
    <w:p w14:paraId="236E2CD8" w14:textId="77777777" w:rsidR="00CF2D23" w:rsidRPr="005F3BC3" w:rsidRDefault="00CF2D23" w:rsidP="00CF2D23">
      <w:pPr>
        <w:pStyle w:val="ListParagraph"/>
        <w:widowControl/>
        <w:numPr>
          <w:ilvl w:val="1"/>
          <w:numId w:val="2"/>
        </w:numPr>
        <w:autoSpaceDE/>
        <w:autoSpaceDN/>
        <w:adjustRightInd/>
        <w:contextualSpacing/>
        <w:rPr>
          <w:rFonts w:asciiTheme="minorHAnsi" w:hAnsiTheme="minorHAnsi" w:cstheme="minorHAnsi"/>
          <w:bCs/>
          <w:color w:val="44546A" w:themeColor="text2"/>
          <w:sz w:val="24"/>
          <w:szCs w:val="24"/>
        </w:rPr>
      </w:pPr>
      <w:r w:rsidRPr="005F3BC3">
        <w:rPr>
          <w:rFonts w:asciiTheme="minorHAnsi" w:hAnsiTheme="minorHAnsi" w:cstheme="minorHAnsi"/>
          <w:bCs/>
          <w:color w:val="44546A" w:themeColor="text2"/>
          <w:sz w:val="24"/>
          <w:szCs w:val="24"/>
        </w:rPr>
        <w:lastRenderedPageBreak/>
        <w:t>Journal clubs to understand the latest science surrounding the project theme</w:t>
      </w:r>
    </w:p>
    <w:p w14:paraId="54BB13B7" w14:textId="77777777" w:rsidR="00CF2D23" w:rsidRPr="005F3BC3" w:rsidRDefault="00CF2D23" w:rsidP="00CF2D23">
      <w:pPr>
        <w:pStyle w:val="ListParagraph"/>
        <w:widowControl/>
        <w:numPr>
          <w:ilvl w:val="1"/>
          <w:numId w:val="2"/>
        </w:numPr>
        <w:autoSpaceDE/>
        <w:autoSpaceDN/>
        <w:adjustRightInd/>
        <w:contextualSpacing/>
        <w:rPr>
          <w:rFonts w:asciiTheme="minorHAnsi" w:hAnsiTheme="minorHAnsi" w:cstheme="minorHAnsi"/>
          <w:bCs/>
          <w:color w:val="44546A" w:themeColor="text2"/>
          <w:sz w:val="24"/>
          <w:szCs w:val="24"/>
        </w:rPr>
      </w:pPr>
      <w:r w:rsidRPr="005F3BC3">
        <w:rPr>
          <w:rFonts w:asciiTheme="minorHAnsi" w:hAnsiTheme="minorHAnsi" w:cstheme="minorHAnsi"/>
          <w:bCs/>
          <w:color w:val="44546A" w:themeColor="text2"/>
          <w:sz w:val="24"/>
          <w:szCs w:val="24"/>
        </w:rPr>
        <w:t>Writing abstracts for individual student projects</w:t>
      </w:r>
    </w:p>
    <w:p w14:paraId="27F024A1" w14:textId="3708B920" w:rsidR="00CF2D23" w:rsidRDefault="00CF2D23" w:rsidP="00CF2D23">
      <w:pPr>
        <w:pStyle w:val="ListParagraph"/>
        <w:widowControl/>
        <w:numPr>
          <w:ilvl w:val="1"/>
          <w:numId w:val="2"/>
        </w:numPr>
        <w:autoSpaceDE/>
        <w:autoSpaceDN/>
        <w:adjustRightInd/>
        <w:contextualSpacing/>
        <w:rPr>
          <w:ins w:id="245" w:author="Ohashi, Naomi (NIH/NCI) [C]" w:date="2022-05-19T11:13:00Z"/>
          <w:rFonts w:asciiTheme="minorHAnsi" w:hAnsiTheme="minorHAnsi" w:cstheme="minorHAnsi"/>
          <w:bCs/>
          <w:color w:val="44546A" w:themeColor="text2"/>
          <w:sz w:val="24"/>
          <w:szCs w:val="24"/>
        </w:rPr>
      </w:pPr>
      <w:r w:rsidRPr="005F3BC3">
        <w:rPr>
          <w:rFonts w:asciiTheme="minorHAnsi" w:hAnsiTheme="minorHAnsi" w:cstheme="minorHAnsi"/>
          <w:bCs/>
          <w:color w:val="44546A" w:themeColor="text2"/>
          <w:sz w:val="24"/>
          <w:szCs w:val="24"/>
        </w:rPr>
        <w:t xml:space="preserve">Development of final presentations to the ATOM team &amp; </w:t>
      </w:r>
      <w:del w:id="246" w:author="Ohashi, Naomi (NIH/NCI) [C]" w:date="2022-05-19T11:13:00Z">
        <w:r w:rsidRPr="005F3BC3" w:rsidDel="00225900">
          <w:rPr>
            <w:rFonts w:asciiTheme="minorHAnsi" w:hAnsiTheme="minorHAnsi" w:cstheme="minorHAnsi"/>
            <w:bCs/>
            <w:color w:val="44546A" w:themeColor="text2"/>
            <w:sz w:val="24"/>
            <w:szCs w:val="24"/>
          </w:rPr>
          <w:delText>invited guests</w:delText>
        </w:r>
      </w:del>
      <w:ins w:id="247" w:author="Ohashi, Naomi (NIH/NCI) [C]" w:date="2022-05-19T11:13:00Z">
        <w:r w:rsidR="00225900">
          <w:rPr>
            <w:rFonts w:asciiTheme="minorHAnsi" w:hAnsiTheme="minorHAnsi" w:cstheme="minorHAnsi"/>
            <w:bCs/>
            <w:color w:val="44546A" w:themeColor="text2"/>
            <w:sz w:val="24"/>
            <w:szCs w:val="24"/>
          </w:rPr>
          <w:t>leadership team from member organizations</w:t>
        </w:r>
      </w:ins>
    </w:p>
    <w:p w14:paraId="26CCE7EA" w14:textId="165D5C97" w:rsidR="004B17FF" w:rsidRPr="00FE3C72" w:rsidRDefault="004B17FF" w:rsidP="00CF2D23">
      <w:pPr>
        <w:pStyle w:val="ListParagraph"/>
        <w:widowControl/>
        <w:numPr>
          <w:ilvl w:val="1"/>
          <w:numId w:val="2"/>
        </w:numPr>
        <w:autoSpaceDE/>
        <w:autoSpaceDN/>
        <w:adjustRightInd/>
        <w:contextualSpacing/>
        <w:rPr>
          <w:rFonts w:asciiTheme="minorHAnsi" w:hAnsiTheme="minorHAnsi" w:cstheme="minorHAnsi"/>
          <w:bCs/>
          <w:color w:val="44546A" w:themeColor="text2"/>
          <w:sz w:val="24"/>
          <w:szCs w:val="24"/>
          <w:rPrChange w:id="248" w:author="Sarkar, Titli (NIH/NCI) [C]" w:date="2022-05-25T11:59:00Z">
            <w:rPr>
              <w:rFonts w:asciiTheme="minorHAnsi" w:hAnsiTheme="minorHAnsi" w:cstheme="minorHAnsi"/>
              <w:bCs/>
              <w:color w:val="44546A" w:themeColor="text2"/>
              <w:sz w:val="24"/>
              <w:szCs w:val="24"/>
            </w:rPr>
          </w:rPrChange>
        </w:rPr>
      </w:pPr>
      <w:ins w:id="249" w:author="Ohashi, Naomi (NIH/NCI) [C]" w:date="2022-05-19T11:13:00Z">
        <w:r w:rsidRPr="00FE3C72">
          <w:rPr>
            <w:rFonts w:asciiTheme="minorHAnsi" w:hAnsiTheme="minorHAnsi" w:cstheme="minorHAnsi"/>
            <w:bCs/>
            <w:color w:val="44546A" w:themeColor="text2"/>
            <w:sz w:val="24"/>
            <w:szCs w:val="24"/>
            <w:rPrChange w:id="250" w:author="Sarkar, Titli (NIH/NCI) [C]" w:date="2022-05-25T11:59:00Z">
              <w:rPr>
                <w:rFonts w:asciiTheme="minorHAnsi" w:hAnsiTheme="minorHAnsi" w:cstheme="minorHAnsi"/>
                <w:bCs/>
                <w:color w:val="44546A" w:themeColor="text2"/>
                <w:sz w:val="24"/>
                <w:szCs w:val="24"/>
              </w:rPr>
            </w:rPrChange>
          </w:rPr>
          <w:t xml:space="preserve">Submission of poster to </w:t>
        </w:r>
        <w:r w:rsidR="00F2776A" w:rsidRPr="00FE3C72">
          <w:rPr>
            <w:rFonts w:asciiTheme="minorHAnsi" w:hAnsiTheme="minorHAnsi" w:cstheme="minorHAnsi"/>
            <w:bCs/>
            <w:color w:val="44546A" w:themeColor="text2"/>
            <w:sz w:val="24"/>
            <w:szCs w:val="24"/>
            <w:rPrChange w:id="251" w:author="Sarkar, Titli (NIH/NCI) [C]" w:date="2022-05-25T11:59:00Z">
              <w:rPr>
                <w:rFonts w:asciiTheme="minorHAnsi" w:hAnsiTheme="minorHAnsi" w:cstheme="minorHAnsi"/>
                <w:bCs/>
                <w:color w:val="44546A" w:themeColor="text2"/>
                <w:sz w:val="24"/>
                <w:szCs w:val="24"/>
              </w:rPr>
            </w:rPrChange>
          </w:rPr>
          <w:t xml:space="preserve">a </w:t>
        </w:r>
      </w:ins>
      <w:ins w:id="252" w:author="Ohashi, Naomi (NIH/NCI) [C]" w:date="2022-05-19T11:14:00Z">
        <w:r w:rsidR="00F2776A" w:rsidRPr="00FE3C72">
          <w:rPr>
            <w:rFonts w:asciiTheme="minorHAnsi" w:hAnsiTheme="minorHAnsi" w:cstheme="minorHAnsi"/>
            <w:bCs/>
            <w:color w:val="44546A" w:themeColor="text2"/>
            <w:sz w:val="24"/>
            <w:szCs w:val="24"/>
            <w:rPrChange w:id="253" w:author="Sarkar, Titli (NIH/NCI) [C]" w:date="2022-05-25T11:59:00Z">
              <w:rPr>
                <w:rFonts w:asciiTheme="minorHAnsi" w:hAnsiTheme="minorHAnsi" w:cstheme="minorHAnsi"/>
                <w:bCs/>
                <w:color w:val="44546A" w:themeColor="text2"/>
                <w:sz w:val="24"/>
                <w:szCs w:val="24"/>
              </w:rPr>
            </w:rPrChange>
          </w:rPr>
          <w:t>professional conference such as SC</w:t>
        </w:r>
      </w:ins>
    </w:p>
    <w:p w14:paraId="2045C766" w14:textId="05A9A76F" w:rsidR="003C2AEA" w:rsidRDefault="003A3C46" w:rsidP="00CF2D23">
      <w:pPr>
        <w:pStyle w:val="ListParagraph"/>
        <w:widowControl/>
        <w:numPr>
          <w:ilvl w:val="0"/>
          <w:numId w:val="2"/>
        </w:numPr>
        <w:autoSpaceDE/>
        <w:autoSpaceDN/>
        <w:adjustRightInd/>
        <w:contextualSpacing/>
        <w:rPr>
          <w:ins w:id="254" w:author="Ohashi, Naomi (NIH/NCI) [C]" w:date="2022-05-19T11:21:00Z"/>
          <w:rFonts w:asciiTheme="minorHAnsi" w:hAnsiTheme="minorHAnsi" w:cstheme="minorHAnsi"/>
          <w:bCs/>
          <w:color w:val="44546A" w:themeColor="text2"/>
          <w:sz w:val="24"/>
          <w:szCs w:val="24"/>
        </w:rPr>
      </w:pPr>
      <w:ins w:id="255" w:author="Ohashi, Naomi (NIH/NCI) [C]" w:date="2022-05-19T11:21:00Z">
        <w:r>
          <w:rPr>
            <w:rFonts w:asciiTheme="minorHAnsi" w:hAnsiTheme="minorHAnsi" w:cstheme="minorHAnsi"/>
            <w:bCs/>
            <w:color w:val="44546A" w:themeColor="text2"/>
            <w:sz w:val="24"/>
            <w:szCs w:val="24"/>
          </w:rPr>
          <w:t xml:space="preserve">Weekly ATOM Technical Team Meeting </w:t>
        </w:r>
      </w:ins>
      <w:ins w:id="256" w:author="Ohashi, Naomi (NIH/NCI) [C]" w:date="2022-05-19T11:23:00Z">
        <w:r w:rsidR="00A34490">
          <w:rPr>
            <w:rFonts w:asciiTheme="minorHAnsi" w:hAnsiTheme="minorHAnsi" w:cstheme="minorHAnsi"/>
            <w:bCs/>
            <w:color w:val="44546A" w:themeColor="text2"/>
            <w:sz w:val="24"/>
            <w:szCs w:val="24"/>
          </w:rPr>
          <w:t>to</w:t>
        </w:r>
        <w:r w:rsidR="00826932">
          <w:rPr>
            <w:rFonts w:asciiTheme="minorHAnsi" w:hAnsiTheme="minorHAnsi" w:cstheme="minorHAnsi"/>
            <w:bCs/>
            <w:color w:val="44546A" w:themeColor="text2"/>
            <w:sz w:val="24"/>
            <w:szCs w:val="24"/>
          </w:rPr>
          <w:t xml:space="preserve"> observe the real-world </w:t>
        </w:r>
      </w:ins>
      <w:ins w:id="257" w:author="Ohashi, Naomi (NIH/NCI) [C]" w:date="2022-05-19T11:24:00Z">
        <w:r w:rsidR="001647C2">
          <w:rPr>
            <w:rFonts w:asciiTheme="minorHAnsi" w:hAnsiTheme="minorHAnsi" w:cstheme="minorHAnsi"/>
            <w:bCs/>
            <w:color w:val="44546A" w:themeColor="text2"/>
            <w:sz w:val="24"/>
            <w:szCs w:val="24"/>
          </w:rPr>
          <w:t>computational drug discovery</w:t>
        </w:r>
      </w:ins>
      <w:ins w:id="258" w:author="Ohashi, Naomi (NIH/NCI) [C]" w:date="2022-05-19T11:23:00Z">
        <w:r w:rsidR="00DA0B67">
          <w:rPr>
            <w:rFonts w:asciiTheme="minorHAnsi" w:hAnsiTheme="minorHAnsi" w:cstheme="minorHAnsi"/>
            <w:bCs/>
            <w:color w:val="44546A" w:themeColor="text2"/>
            <w:sz w:val="24"/>
            <w:szCs w:val="24"/>
          </w:rPr>
          <w:t xml:space="preserve"> efforts </w:t>
        </w:r>
      </w:ins>
    </w:p>
    <w:p w14:paraId="42BA0376" w14:textId="7AFB9310" w:rsidR="00CF2D23" w:rsidRPr="005F3BC3" w:rsidRDefault="00CF2D23" w:rsidP="00CF2D23">
      <w:pPr>
        <w:pStyle w:val="ListParagraph"/>
        <w:widowControl/>
        <w:numPr>
          <w:ilvl w:val="0"/>
          <w:numId w:val="2"/>
        </w:numPr>
        <w:autoSpaceDE/>
        <w:autoSpaceDN/>
        <w:adjustRightInd/>
        <w:contextualSpacing/>
        <w:rPr>
          <w:rFonts w:asciiTheme="minorHAnsi" w:hAnsiTheme="minorHAnsi" w:cstheme="minorHAnsi"/>
          <w:bCs/>
          <w:color w:val="44546A" w:themeColor="text2"/>
          <w:sz w:val="24"/>
          <w:szCs w:val="24"/>
        </w:rPr>
      </w:pPr>
      <w:r w:rsidRPr="005F3BC3">
        <w:rPr>
          <w:rFonts w:asciiTheme="minorHAnsi" w:hAnsiTheme="minorHAnsi" w:cstheme="minorHAnsi"/>
          <w:bCs/>
          <w:color w:val="44546A" w:themeColor="text2"/>
          <w:sz w:val="24"/>
          <w:szCs w:val="24"/>
        </w:rPr>
        <w:t xml:space="preserve">Daily interactions with other interns and mentors via </w:t>
      </w:r>
      <w:r w:rsidR="0094433C">
        <w:rPr>
          <w:rFonts w:asciiTheme="minorHAnsi" w:hAnsiTheme="minorHAnsi" w:cstheme="minorHAnsi"/>
          <w:bCs/>
          <w:color w:val="44546A" w:themeColor="text2"/>
          <w:sz w:val="24"/>
          <w:szCs w:val="24"/>
        </w:rPr>
        <w:t>Teams</w:t>
      </w:r>
      <w:r w:rsidRPr="005F3BC3">
        <w:rPr>
          <w:rFonts w:asciiTheme="minorHAnsi" w:hAnsiTheme="minorHAnsi" w:cstheme="minorHAnsi"/>
          <w:bCs/>
          <w:color w:val="44546A" w:themeColor="text2"/>
          <w:sz w:val="24"/>
          <w:szCs w:val="24"/>
        </w:rPr>
        <w:t xml:space="preserve"> and video</w:t>
      </w:r>
      <w:ins w:id="259" w:author="Ohashi, Naomi (NIH/NCI) [C]" w:date="2022-05-19T11:16:00Z">
        <w:r w:rsidR="00C35EAF">
          <w:rPr>
            <w:rFonts w:asciiTheme="minorHAnsi" w:hAnsiTheme="minorHAnsi" w:cstheme="minorHAnsi"/>
            <w:bCs/>
            <w:color w:val="44546A" w:themeColor="text2"/>
            <w:sz w:val="24"/>
            <w:szCs w:val="24"/>
          </w:rPr>
          <w:t xml:space="preserve"> </w:t>
        </w:r>
      </w:ins>
      <w:r w:rsidRPr="005F3BC3">
        <w:rPr>
          <w:rFonts w:asciiTheme="minorHAnsi" w:hAnsiTheme="minorHAnsi" w:cstheme="minorHAnsi"/>
          <w:bCs/>
          <w:color w:val="44546A" w:themeColor="text2"/>
          <w:sz w:val="24"/>
          <w:szCs w:val="24"/>
        </w:rPr>
        <w:t>chats</w:t>
      </w:r>
    </w:p>
    <w:p w14:paraId="7523B0F0" w14:textId="4B5497B8" w:rsidR="00CF2D23" w:rsidRPr="00FE3C72" w:rsidRDefault="00CF2D23" w:rsidP="00CF2D23">
      <w:pPr>
        <w:pStyle w:val="ListParagraph"/>
        <w:widowControl/>
        <w:numPr>
          <w:ilvl w:val="0"/>
          <w:numId w:val="2"/>
        </w:numPr>
        <w:autoSpaceDE/>
        <w:autoSpaceDN/>
        <w:adjustRightInd/>
        <w:contextualSpacing/>
        <w:rPr>
          <w:rFonts w:asciiTheme="minorHAnsi" w:hAnsiTheme="minorHAnsi" w:cstheme="minorHAnsi"/>
          <w:bCs/>
          <w:color w:val="44546A" w:themeColor="text2"/>
          <w:sz w:val="24"/>
          <w:szCs w:val="24"/>
          <w:rPrChange w:id="260" w:author="Sarkar, Titli (NIH/NCI) [C]" w:date="2022-05-25T11:59:00Z">
            <w:rPr>
              <w:rFonts w:asciiTheme="minorHAnsi" w:hAnsiTheme="minorHAnsi" w:cstheme="minorHAnsi"/>
              <w:bCs/>
              <w:color w:val="FF0000"/>
              <w:sz w:val="24"/>
              <w:szCs w:val="24"/>
            </w:rPr>
          </w:rPrChange>
        </w:rPr>
      </w:pPr>
      <w:r w:rsidRPr="00FE3C72">
        <w:rPr>
          <w:rFonts w:asciiTheme="minorHAnsi" w:hAnsiTheme="minorHAnsi" w:cstheme="minorHAnsi"/>
          <w:bCs/>
          <w:color w:val="44546A" w:themeColor="text2"/>
          <w:sz w:val="24"/>
          <w:szCs w:val="24"/>
          <w:rPrChange w:id="261" w:author="Sarkar, Titli (NIH/NCI) [C]" w:date="2022-05-25T11:59:00Z">
            <w:rPr>
              <w:rFonts w:asciiTheme="minorHAnsi" w:hAnsiTheme="minorHAnsi" w:cstheme="minorHAnsi"/>
              <w:bCs/>
              <w:color w:val="FF0000"/>
              <w:sz w:val="24"/>
              <w:szCs w:val="24"/>
            </w:rPr>
          </w:rPrChange>
        </w:rPr>
        <w:t xml:space="preserve">Weekly or biweekly job talks from ATOM team members &amp; invited guests to give students ideas of </w:t>
      </w:r>
      <w:ins w:id="262" w:author="Sarkar, Titli (NIH/NCI) [C]" w:date="2022-05-25T11:58:00Z">
        <w:r w:rsidR="00C95CDA" w:rsidRPr="00FE3C72">
          <w:rPr>
            <w:rFonts w:asciiTheme="minorHAnsi" w:hAnsiTheme="minorHAnsi" w:cstheme="minorHAnsi"/>
            <w:bCs/>
            <w:color w:val="44546A" w:themeColor="text2"/>
            <w:sz w:val="24"/>
            <w:szCs w:val="24"/>
            <w:rPrChange w:id="263" w:author="Sarkar, Titli (NIH/NCI) [C]" w:date="2022-05-25T11:59:00Z">
              <w:rPr>
                <w:rFonts w:asciiTheme="minorHAnsi" w:hAnsiTheme="minorHAnsi" w:cstheme="minorHAnsi"/>
                <w:bCs/>
                <w:color w:val="FF0000"/>
                <w:sz w:val="24"/>
                <w:szCs w:val="24"/>
                <w:highlight w:val="lightGray"/>
              </w:rPr>
            </w:rPrChange>
          </w:rPr>
          <w:t xml:space="preserve">data science </w:t>
        </w:r>
      </w:ins>
      <w:r w:rsidRPr="00FE3C72">
        <w:rPr>
          <w:rFonts w:asciiTheme="minorHAnsi" w:hAnsiTheme="minorHAnsi" w:cstheme="minorHAnsi"/>
          <w:bCs/>
          <w:color w:val="44546A" w:themeColor="text2"/>
          <w:sz w:val="24"/>
          <w:szCs w:val="24"/>
          <w:rPrChange w:id="264" w:author="Sarkar, Titli (NIH/NCI) [C]" w:date="2022-05-25T11:59:00Z">
            <w:rPr>
              <w:rFonts w:asciiTheme="minorHAnsi" w:hAnsiTheme="minorHAnsi" w:cstheme="minorHAnsi"/>
              <w:bCs/>
              <w:color w:val="FF0000"/>
              <w:sz w:val="24"/>
              <w:szCs w:val="24"/>
            </w:rPr>
          </w:rPrChange>
        </w:rPr>
        <w:t xml:space="preserve">careers in </w:t>
      </w:r>
      <w:del w:id="265" w:author="Sarkar, Titli (NIH/NCI) [C]" w:date="2022-05-25T11:58:00Z">
        <w:r w:rsidRPr="00FE3C72" w:rsidDel="00C95CDA">
          <w:rPr>
            <w:rFonts w:asciiTheme="minorHAnsi" w:hAnsiTheme="minorHAnsi" w:cstheme="minorHAnsi"/>
            <w:bCs/>
            <w:color w:val="44546A" w:themeColor="text2"/>
            <w:sz w:val="24"/>
            <w:szCs w:val="24"/>
            <w:rPrChange w:id="266" w:author="Sarkar, Titli (NIH/NCI) [C]" w:date="2022-05-25T11:59:00Z">
              <w:rPr>
                <w:rFonts w:asciiTheme="minorHAnsi" w:hAnsiTheme="minorHAnsi" w:cstheme="minorHAnsi"/>
                <w:bCs/>
                <w:color w:val="FF0000"/>
                <w:sz w:val="24"/>
                <w:szCs w:val="24"/>
              </w:rPr>
            </w:rPrChange>
          </w:rPr>
          <w:delText xml:space="preserve">data science and </w:delText>
        </w:r>
      </w:del>
      <w:ins w:id="267" w:author="Sarkar, Titli (NIH/NCI) [C]" w:date="2022-05-25T11:58:00Z">
        <w:r w:rsidR="00C95CDA" w:rsidRPr="00FE3C72">
          <w:rPr>
            <w:rFonts w:asciiTheme="minorHAnsi" w:hAnsiTheme="minorHAnsi" w:cstheme="minorHAnsi"/>
            <w:bCs/>
            <w:color w:val="44546A" w:themeColor="text2"/>
            <w:sz w:val="24"/>
            <w:szCs w:val="24"/>
            <w:rPrChange w:id="268" w:author="Sarkar, Titli (NIH/NCI) [C]" w:date="2022-05-25T11:59:00Z">
              <w:rPr>
                <w:rFonts w:asciiTheme="minorHAnsi" w:hAnsiTheme="minorHAnsi" w:cstheme="minorHAnsi"/>
                <w:bCs/>
                <w:color w:val="FF0000"/>
                <w:sz w:val="24"/>
                <w:szCs w:val="24"/>
                <w:highlight w:val="lightGray"/>
              </w:rPr>
            </w:rPrChange>
          </w:rPr>
          <w:t>bioinformatics</w:t>
        </w:r>
      </w:ins>
      <w:del w:id="269" w:author="Sarkar, Titli (NIH/NCI) [C]" w:date="2022-05-25T11:58:00Z">
        <w:r w:rsidRPr="00FE3C72" w:rsidDel="00C95CDA">
          <w:rPr>
            <w:rFonts w:asciiTheme="minorHAnsi" w:hAnsiTheme="minorHAnsi" w:cstheme="minorHAnsi"/>
            <w:bCs/>
            <w:color w:val="44546A" w:themeColor="text2"/>
            <w:sz w:val="24"/>
            <w:szCs w:val="24"/>
            <w:rPrChange w:id="270" w:author="Sarkar, Titli (NIH/NCI) [C]" w:date="2022-05-25T11:59:00Z">
              <w:rPr>
                <w:rFonts w:asciiTheme="minorHAnsi" w:hAnsiTheme="minorHAnsi" w:cstheme="minorHAnsi"/>
                <w:bCs/>
                <w:color w:val="FF0000"/>
                <w:sz w:val="24"/>
                <w:szCs w:val="24"/>
              </w:rPr>
            </w:rPrChange>
          </w:rPr>
          <w:delText>computational chemistry</w:delText>
        </w:r>
      </w:del>
      <w:ins w:id="271" w:author="Sarkar, Titli (NIH/NCI) [C]" w:date="2022-05-25T11:57:00Z">
        <w:r w:rsidR="00A64CE1" w:rsidRPr="00FE3C72">
          <w:rPr>
            <w:rFonts w:asciiTheme="minorHAnsi" w:hAnsiTheme="minorHAnsi" w:cstheme="minorHAnsi"/>
            <w:bCs/>
            <w:color w:val="44546A" w:themeColor="text2"/>
            <w:sz w:val="24"/>
            <w:szCs w:val="24"/>
            <w:rPrChange w:id="272" w:author="Sarkar, Titli (NIH/NCI) [C]" w:date="2022-05-25T11:59:00Z">
              <w:rPr>
                <w:rFonts w:asciiTheme="minorHAnsi" w:hAnsiTheme="minorHAnsi" w:cstheme="minorHAnsi"/>
                <w:bCs/>
                <w:color w:val="FF0000"/>
                <w:sz w:val="24"/>
                <w:szCs w:val="24"/>
                <w:highlight w:val="lightGray"/>
              </w:rPr>
            </w:rPrChange>
          </w:rPr>
          <w:t xml:space="preserve">. </w:t>
        </w:r>
      </w:ins>
      <w:del w:id="273" w:author="Sarkar, Titli (NIH/NCI) [C]" w:date="2022-05-25T11:57:00Z">
        <w:r w:rsidR="004B7D21" w:rsidRPr="00FE3C72" w:rsidDel="00A64CE1">
          <w:rPr>
            <w:rFonts w:asciiTheme="minorHAnsi" w:hAnsiTheme="minorHAnsi" w:cstheme="minorHAnsi"/>
            <w:bCs/>
            <w:color w:val="44546A" w:themeColor="text2"/>
            <w:sz w:val="24"/>
            <w:szCs w:val="24"/>
            <w:rPrChange w:id="274" w:author="Sarkar, Titli (NIH/NCI) [C]" w:date="2022-05-25T11:59:00Z">
              <w:rPr>
                <w:rFonts w:asciiTheme="minorHAnsi" w:hAnsiTheme="minorHAnsi" w:cstheme="minorHAnsi"/>
                <w:bCs/>
                <w:color w:val="FF0000"/>
                <w:sz w:val="24"/>
                <w:szCs w:val="24"/>
              </w:rPr>
            </w:rPrChange>
          </w:rPr>
          <w:delText xml:space="preserve"> (not determined yet)</w:delText>
        </w:r>
      </w:del>
    </w:p>
    <w:p w14:paraId="7547D6AE" w14:textId="3C61B005" w:rsidR="00CF2D23" w:rsidRPr="005F3BC3" w:rsidRDefault="00CF2D23" w:rsidP="00CF2D23">
      <w:pPr>
        <w:pStyle w:val="ListParagraph"/>
        <w:widowControl/>
        <w:numPr>
          <w:ilvl w:val="0"/>
          <w:numId w:val="2"/>
        </w:numPr>
        <w:autoSpaceDE/>
        <w:autoSpaceDN/>
        <w:adjustRightInd/>
        <w:contextualSpacing/>
        <w:rPr>
          <w:rFonts w:asciiTheme="minorHAnsi" w:hAnsiTheme="minorHAnsi" w:cstheme="minorHAnsi"/>
          <w:bCs/>
          <w:color w:val="44546A" w:themeColor="text2"/>
          <w:sz w:val="24"/>
          <w:szCs w:val="24"/>
        </w:rPr>
      </w:pPr>
      <w:r w:rsidRPr="005F3BC3">
        <w:rPr>
          <w:rFonts w:asciiTheme="minorHAnsi" w:hAnsiTheme="minorHAnsi" w:cstheme="minorHAnsi"/>
          <w:bCs/>
          <w:color w:val="44546A" w:themeColor="text2"/>
          <w:sz w:val="24"/>
          <w:szCs w:val="24"/>
        </w:rPr>
        <w:t xml:space="preserve">Longer term: curated data, models and computer code contributions may be generated by </w:t>
      </w:r>
      <w:ins w:id="275" w:author="Ohashi, Naomi (NIH/NCI) [C]" w:date="2022-05-19T11:18:00Z">
        <w:r w:rsidR="003A6155">
          <w:rPr>
            <w:rFonts w:asciiTheme="minorHAnsi" w:hAnsiTheme="minorHAnsi" w:cstheme="minorHAnsi"/>
            <w:bCs/>
            <w:color w:val="44546A" w:themeColor="text2"/>
            <w:sz w:val="24"/>
            <w:szCs w:val="24"/>
          </w:rPr>
          <w:t>s</w:t>
        </w:r>
      </w:ins>
      <w:del w:id="276" w:author="Ohashi, Naomi (NIH/NCI) [C]" w:date="2022-05-19T11:18:00Z">
        <w:r w:rsidRPr="005F3BC3" w:rsidDel="003A6155">
          <w:rPr>
            <w:rFonts w:asciiTheme="minorHAnsi" w:hAnsiTheme="minorHAnsi" w:cstheme="minorHAnsi"/>
            <w:bCs/>
            <w:color w:val="44546A" w:themeColor="text2"/>
            <w:sz w:val="24"/>
            <w:szCs w:val="24"/>
          </w:rPr>
          <w:delText>S</w:delText>
        </w:r>
      </w:del>
      <w:r w:rsidRPr="005F3BC3">
        <w:rPr>
          <w:rFonts w:asciiTheme="minorHAnsi" w:hAnsiTheme="minorHAnsi" w:cstheme="minorHAnsi"/>
          <w:bCs/>
          <w:color w:val="44546A" w:themeColor="text2"/>
          <w:sz w:val="24"/>
          <w:szCs w:val="24"/>
        </w:rPr>
        <w:t>tudents, incorporated into ATOM software, and will be appropriately attributed in any future publications.</w:t>
      </w:r>
    </w:p>
    <w:p w14:paraId="6003B5D7" w14:textId="77777777" w:rsidR="00CF2D23" w:rsidRPr="005F3BC3" w:rsidRDefault="00CF2D23" w:rsidP="00CF2D23">
      <w:pPr>
        <w:rPr>
          <w:rFonts w:asciiTheme="minorHAnsi" w:hAnsiTheme="minorHAnsi" w:cstheme="minorHAnsi"/>
          <w:bCs/>
          <w:color w:val="44546A" w:themeColor="text2"/>
          <w:sz w:val="24"/>
          <w:szCs w:val="24"/>
        </w:rPr>
      </w:pPr>
    </w:p>
    <w:p w14:paraId="0963D0DA" w14:textId="23953863" w:rsidR="00CF2D23" w:rsidRPr="005F3BC3" w:rsidRDefault="00CF2D23" w:rsidP="00CF2D23">
      <w:pPr>
        <w:rPr>
          <w:rFonts w:asciiTheme="minorHAnsi" w:hAnsiTheme="minorHAnsi" w:cstheme="minorHAnsi"/>
          <w:bCs/>
          <w:color w:val="44546A" w:themeColor="text2"/>
          <w:sz w:val="24"/>
          <w:szCs w:val="24"/>
        </w:rPr>
      </w:pPr>
      <w:r w:rsidRPr="005F3BC3">
        <w:rPr>
          <w:rFonts w:asciiTheme="minorHAnsi" w:hAnsiTheme="minorHAnsi" w:cstheme="minorHAnsi"/>
          <w:bCs/>
          <w:color w:val="44546A" w:themeColor="text2"/>
          <w:sz w:val="24"/>
          <w:szCs w:val="24"/>
        </w:rPr>
        <w:t xml:space="preserve">During this experience, students may develop curated data sets, models, code, </w:t>
      </w:r>
      <w:del w:id="277" w:author="Sarkar, Titli (NIH/NCI) [C]" w:date="2022-05-25T11:59:00Z">
        <w:r w:rsidRPr="005F3BC3" w:rsidDel="00FE3C72">
          <w:rPr>
            <w:rFonts w:asciiTheme="minorHAnsi" w:hAnsiTheme="minorHAnsi" w:cstheme="minorHAnsi"/>
            <w:bCs/>
            <w:color w:val="44546A" w:themeColor="text2"/>
            <w:sz w:val="24"/>
            <w:szCs w:val="24"/>
          </w:rPr>
          <w:delText>posters</w:delText>
        </w:r>
      </w:del>
      <w:ins w:id="278" w:author="Sarkar, Titli (NIH/NCI) [C]" w:date="2022-05-25T11:59:00Z">
        <w:r w:rsidR="00FE3C72" w:rsidRPr="005F3BC3">
          <w:rPr>
            <w:rFonts w:asciiTheme="minorHAnsi" w:hAnsiTheme="minorHAnsi" w:cstheme="minorHAnsi"/>
            <w:bCs/>
            <w:color w:val="44546A" w:themeColor="text2"/>
            <w:sz w:val="24"/>
            <w:szCs w:val="24"/>
          </w:rPr>
          <w:t>posters,</w:t>
        </w:r>
      </w:ins>
      <w:r w:rsidRPr="005F3BC3">
        <w:rPr>
          <w:rFonts w:asciiTheme="minorHAnsi" w:hAnsiTheme="minorHAnsi" w:cstheme="minorHAnsi"/>
          <w:bCs/>
          <w:color w:val="44546A" w:themeColor="text2"/>
          <w:sz w:val="24"/>
          <w:szCs w:val="24"/>
        </w:rPr>
        <w:t xml:space="preserve"> and presentations. Some of these results may be captured in digital notebooks and hosting sites like GitHub. These results may be stored within the ATOM consortium databases and shared within the ATOM consortium </w:t>
      </w:r>
      <w:del w:id="279" w:author="Ohashi, Naomi (NIH/NCI) [C]" w:date="2022-05-19T11:20:00Z">
        <w:r w:rsidRPr="005F3BC3" w:rsidDel="003D7D42">
          <w:rPr>
            <w:rFonts w:asciiTheme="minorHAnsi" w:hAnsiTheme="minorHAnsi" w:cstheme="minorHAnsi"/>
            <w:bCs/>
            <w:color w:val="44546A" w:themeColor="text2"/>
            <w:sz w:val="24"/>
            <w:szCs w:val="24"/>
          </w:rPr>
          <w:delText xml:space="preserve">and its stakeholders </w:delText>
        </w:r>
      </w:del>
      <w:r w:rsidRPr="005F3BC3">
        <w:rPr>
          <w:rFonts w:asciiTheme="minorHAnsi" w:hAnsiTheme="minorHAnsi" w:cstheme="minorHAnsi"/>
          <w:bCs/>
          <w:color w:val="44546A" w:themeColor="text2"/>
          <w:sz w:val="24"/>
          <w:szCs w:val="24"/>
        </w:rPr>
        <w:t>for</w:t>
      </w:r>
      <w:ins w:id="280" w:author="Ohashi, Naomi (NIH/NCI) [C]" w:date="2022-05-19T11:20:00Z">
        <w:r w:rsidR="003D7D42">
          <w:rPr>
            <w:rFonts w:asciiTheme="minorHAnsi" w:hAnsiTheme="minorHAnsi" w:cstheme="minorHAnsi"/>
            <w:bCs/>
            <w:color w:val="44546A" w:themeColor="text2"/>
            <w:sz w:val="24"/>
            <w:szCs w:val="24"/>
          </w:rPr>
          <w:t xml:space="preserve"> the</w:t>
        </w:r>
      </w:ins>
      <w:r w:rsidRPr="005F3BC3">
        <w:rPr>
          <w:rFonts w:asciiTheme="minorHAnsi" w:hAnsiTheme="minorHAnsi" w:cstheme="minorHAnsi"/>
          <w:bCs/>
          <w:color w:val="44546A" w:themeColor="text2"/>
          <w:sz w:val="24"/>
          <w:szCs w:val="24"/>
        </w:rPr>
        <w:t xml:space="preserve"> future work or application. Students may present their results with </w:t>
      </w:r>
      <w:del w:id="281" w:author="Ohashi, Naomi (NIH/NCI) [C]" w:date="2022-05-19T11:21:00Z">
        <w:r w:rsidRPr="005F3BC3" w:rsidDel="00C24549">
          <w:rPr>
            <w:rFonts w:asciiTheme="minorHAnsi" w:hAnsiTheme="minorHAnsi" w:cstheme="minorHAnsi"/>
            <w:bCs/>
            <w:color w:val="44546A" w:themeColor="text2"/>
            <w:sz w:val="24"/>
            <w:szCs w:val="24"/>
          </w:rPr>
          <w:delText xml:space="preserve">other students in the program, </w:delText>
        </w:r>
      </w:del>
      <w:r w:rsidRPr="005F3BC3">
        <w:rPr>
          <w:rFonts w:asciiTheme="minorHAnsi" w:hAnsiTheme="minorHAnsi" w:cstheme="minorHAnsi"/>
          <w:bCs/>
          <w:color w:val="44546A" w:themeColor="text2"/>
          <w:sz w:val="24"/>
          <w:szCs w:val="24"/>
        </w:rPr>
        <w:t>ATOM consortium and other stakeholders in ATOM.</w:t>
      </w:r>
    </w:p>
    <w:p w14:paraId="554FE335" w14:textId="77777777" w:rsidR="00CF2D23" w:rsidRPr="005F3BC3" w:rsidRDefault="00CF2D23" w:rsidP="00CF2D23">
      <w:pPr>
        <w:pStyle w:val="ListParagraph"/>
        <w:rPr>
          <w:rFonts w:asciiTheme="minorHAnsi" w:hAnsiTheme="minorHAnsi" w:cstheme="minorHAnsi"/>
          <w:bCs/>
          <w:color w:val="44546A" w:themeColor="text2"/>
          <w:sz w:val="24"/>
          <w:szCs w:val="24"/>
        </w:rPr>
      </w:pPr>
    </w:p>
    <w:p w14:paraId="74CC41F1" w14:textId="77777777" w:rsidR="00CF2D23" w:rsidRPr="005F3BC3" w:rsidRDefault="00CF2D23" w:rsidP="00CF2D23">
      <w:pPr>
        <w:rPr>
          <w:rFonts w:asciiTheme="minorHAnsi" w:hAnsiTheme="minorHAnsi" w:cstheme="minorHAnsi"/>
          <w:i/>
          <w:iCs/>
          <w:color w:val="44546A" w:themeColor="text2"/>
          <w:sz w:val="24"/>
          <w:szCs w:val="24"/>
        </w:rPr>
      </w:pPr>
      <w:r w:rsidRPr="005F3BC3">
        <w:rPr>
          <w:rFonts w:asciiTheme="minorHAnsi" w:hAnsiTheme="minorHAnsi" w:cstheme="minorHAnsi"/>
          <w:i/>
          <w:iCs/>
          <w:color w:val="44546A" w:themeColor="text2"/>
          <w:sz w:val="24"/>
          <w:szCs w:val="24"/>
        </w:rPr>
        <w:t>Preferred experience by students:</w:t>
      </w:r>
    </w:p>
    <w:p w14:paraId="5B0AA4A6" w14:textId="77777777" w:rsidR="00CF2D23" w:rsidRPr="005F3BC3" w:rsidRDefault="00CF2D23" w:rsidP="00CF2D23">
      <w:pPr>
        <w:pStyle w:val="ListParagraph"/>
        <w:widowControl/>
        <w:numPr>
          <w:ilvl w:val="0"/>
          <w:numId w:val="1"/>
        </w:numPr>
        <w:autoSpaceDE/>
        <w:autoSpaceDN/>
        <w:adjustRightInd/>
        <w:contextualSpacing/>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rPr>
        <w:t>Introductory programming with Python</w:t>
      </w:r>
    </w:p>
    <w:p w14:paraId="425B55F0" w14:textId="77777777" w:rsidR="00CF2D23" w:rsidRPr="005F3BC3" w:rsidRDefault="00CF2D23" w:rsidP="00CF2D23">
      <w:pPr>
        <w:pStyle w:val="ListParagraph"/>
        <w:widowControl/>
        <w:numPr>
          <w:ilvl w:val="0"/>
          <w:numId w:val="1"/>
        </w:numPr>
        <w:autoSpaceDE/>
        <w:autoSpaceDN/>
        <w:adjustRightInd/>
        <w:contextualSpacing/>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rPr>
        <w:t>Familiarity with Jupyter notebook environment</w:t>
      </w:r>
    </w:p>
    <w:p w14:paraId="44FCA5AA" w14:textId="77777777" w:rsidR="00CF2D23" w:rsidRPr="005F3BC3" w:rsidRDefault="00CF2D23" w:rsidP="00CF2D23">
      <w:pPr>
        <w:pStyle w:val="ListParagraph"/>
        <w:widowControl/>
        <w:numPr>
          <w:ilvl w:val="0"/>
          <w:numId w:val="1"/>
        </w:numPr>
        <w:autoSpaceDE/>
        <w:autoSpaceDN/>
        <w:adjustRightInd/>
        <w:contextualSpacing/>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rPr>
        <w:t xml:space="preserve">Linux/Unix </w:t>
      </w:r>
    </w:p>
    <w:p w14:paraId="2B6C3D8E" w14:textId="100762AE" w:rsidR="00CF2D23" w:rsidRPr="005F3BC3" w:rsidRDefault="00CF2D23" w:rsidP="00CF2D23">
      <w:pPr>
        <w:pStyle w:val="ListParagraph"/>
        <w:widowControl/>
        <w:numPr>
          <w:ilvl w:val="0"/>
          <w:numId w:val="1"/>
        </w:numPr>
        <w:autoSpaceDE/>
        <w:autoSpaceDN/>
        <w:adjustRightInd/>
        <w:contextualSpacing/>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rPr>
        <w:t xml:space="preserve">Previous coursework in cheminformatics or computational chemistry, </w:t>
      </w:r>
      <w:del w:id="282" w:author="Sarkar, Titli (NIH/NCI) [C]" w:date="2022-05-25T11:59:00Z">
        <w:r w:rsidRPr="005F3BC3" w:rsidDel="00C468D6">
          <w:rPr>
            <w:rFonts w:asciiTheme="minorHAnsi" w:hAnsiTheme="minorHAnsi" w:cstheme="minorHAnsi"/>
            <w:color w:val="44546A" w:themeColor="text2"/>
            <w:sz w:val="24"/>
            <w:szCs w:val="24"/>
          </w:rPr>
          <w:delText>calculus</w:delText>
        </w:r>
      </w:del>
      <w:ins w:id="283" w:author="Sarkar, Titli (NIH/NCI) [C]" w:date="2022-05-25T11:59:00Z">
        <w:r w:rsidR="00C468D6" w:rsidRPr="005F3BC3">
          <w:rPr>
            <w:rFonts w:asciiTheme="minorHAnsi" w:hAnsiTheme="minorHAnsi" w:cstheme="minorHAnsi"/>
            <w:color w:val="44546A" w:themeColor="text2"/>
            <w:sz w:val="24"/>
            <w:szCs w:val="24"/>
          </w:rPr>
          <w:t>calculus,</w:t>
        </w:r>
      </w:ins>
      <w:r w:rsidRPr="005F3BC3">
        <w:rPr>
          <w:rFonts w:asciiTheme="minorHAnsi" w:hAnsiTheme="minorHAnsi" w:cstheme="minorHAnsi"/>
          <w:color w:val="44546A" w:themeColor="text2"/>
          <w:sz w:val="24"/>
          <w:szCs w:val="24"/>
        </w:rPr>
        <w:t xml:space="preserve"> or advanced math</w:t>
      </w:r>
    </w:p>
    <w:p w14:paraId="72823F68" w14:textId="77777777" w:rsidR="00CF2D23" w:rsidRPr="005F3BC3" w:rsidRDefault="00CF2D23" w:rsidP="00CF2D23">
      <w:pPr>
        <w:pStyle w:val="ListParagraph"/>
        <w:widowControl/>
        <w:numPr>
          <w:ilvl w:val="0"/>
          <w:numId w:val="1"/>
        </w:numPr>
        <w:autoSpaceDE/>
        <w:autoSpaceDN/>
        <w:adjustRightInd/>
        <w:contextualSpacing/>
        <w:rPr>
          <w:rFonts w:asciiTheme="minorHAnsi" w:hAnsiTheme="minorHAnsi" w:cstheme="minorHAnsi"/>
          <w:color w:val="44546A" w:themeColor="text2"/>
          <w:sz w:val="24"/>
          <w:szCs w:val="24"/>
        </w:rPr>
      </w:pPr>
      <w:r w:rsidRPr="005F3BC3">
        <w:rPr>
          <w:rFonts w:asciiTheme="minorHAnsi" w:hAnsiTheme="minorHAnsi" w:cstheme="minorHAnsi"/>
          <w:color w:val="44546A" w:themeColor="text2"/>
          <w:sz w:val="24"/>
          <w:szCs w:val="24"/>
        </w:rPr>
        <w:t>Querying cheminformatics databases such as PubChem or ChEMBL</w:t>
      </w:r>
    </w:p>
    <w:p w14:paraId="09C77C49" w14:textId="77777777" w:rsidR="00CF2D23" w:rsidRPr="005F3BC3" w:rsidRDefault="00CF2D23" w:rsidP="00CF2D23">
      <w:pPr>
        <w:rPr>
          <w:rFonts w:asciiTheme="minorHAnsi" w:hAnsiTheme="minorHAnsi" w:cstheme="minorHAnsi"/>
          <w:b/>
          <w:bCs/>
          <w:color w:val="44546A" w:themeColor="text2"/>
        </w:rPr>
      </w:pPr>
    </w:p>
    <w:p w14:paraId="44F7A79A" w14:textId="77777777" w:rsidR="00CF2D23" w:rsidRPr="005F3BC3" w:rsidRDefault="00CF2D23" w:rsidP="00CF2D23">
      <w:pPr>
        <w:rPr>
          <w:rFonts w:asciiTheme="minorHAnsi" w:hAnsiTheme="minorHAnsi" w:cstheme="minorHAnsi"/>
          <w:b/>
          <w:bCs/>
          <w:color w:val="44546A" w:themeColor="text2"/>
        </w:rPr>
      </w:pPr>
    </w:p>
    <w:p w14:paraId="6BE5A9CA" w14:textId="77777777" w:rsidR="00CF2D23" w:rsidRPr="005F3BC3" w:rsidDel="00A553E5" w:rsidRDefault="00CF2D23" w:rsidP="00CF2D23">
      <w:pPr>
        <w:widowControl/>
        <w:autoSpaceDE/>
        <w:autoSpaceDN/>
        <w:adjustRightInd/>
        <w:spacing w:after="160" w:line="259" w:lineRule="auto"/>
        <w:rPr>
          <w:del w:id="284" w:author="Ohashi, Naomi (NIH/NCI) [C]" w:date="2022-05-19T11:25:00Z"/>
          <w:rFonts w:asciiTheme="minorHAnsi" w:hAnsiTheme="minorHAnsi" w:cstheme="minorHAnsi"/>
          <w:b/>
          <w:bCs/>
          <w:color w:val="44546A" w:themeColor="text2"/>
          <w:sz w:val="24"/>
          <w:szCs w:val="24"/>
        </w:rPr>
      </w:pPr>
      <w:del w:id="285" w:author="Ohashi, Naomi (NIH/NCI) [C]" w:date="2022-05-19T11:25:00Z">
        <w:r w:rsidRPr="005F3BC3" w:rsidDel="00A553E5">
          <w:rPr>
            <w:rFonts w:asciiTheme="minorHAnsi" w:hAnsiTheme="minorHAnsi" w:cstheme="minorHAnsi"/>
            <w:b/>
            <w:bCs/>
            <w:color w:val="44546A" w:themeColor="text2"/>
            <w:sz w:val="24"/>
            <w:szCs w:val="24"/>
          </w:rPr>
          <w:br w:type="page"/>
        </w:r>
      </w:del>
    </w:p>
    <w:p w14:paraId="78F9DDE5" w14:textId="77777777" w:rsidR="00E24F91" w:rsidRPr="005F3BC3" w:rsidDel="00A553E5" w:rsidRDefault="00E24F91">
      <w:pPr>
        <w:widowControl/>
        <w:autoSpaceDE/>
        <w:autoSpaceDN/>
        <w:adjustRightInd/>
        <w:spacing w:after="160" w:line="259" w:lineRule="auto"/>
        <w:rPr>
          <w:del w:id="286" w:author="Ohashi, Naomi (NIH/NCI) [C]" w:date="2022-05-19T11:25:00Z"/>
          <w:rFonts w:asciiTheme="minorHAnsi" w:hAnsiTheme="minorHAnsi" w:cstheme="minorHAnsi"/>
          <w:b/>
          <w:bCs/>
          <w:color w:val="44546A" w:themeColor="text2"/>
          <w:sz w:val="24"/>
          <w:szCs w:val="24"/>
        </w:rPr>
      </w:pPr>
      <w:del w:id="287" w:author="Ohashi, Naomi (NIH/NCI) [C]" w:date="2022-05-19T11:25:00Z">
        <w:r w:rsidRPr="005F3BC3" w:rsidDel="00A553E5">
          <w:rPr>
            <w:rFonts w:asciiTheme="minorHAnsi" w:hAnsiTheme="minorHAnsi" w:cstheme="minorHAnsi"/>
            <w:b/>
            <w:bCs/>
            <w:color w:val="44546A" w:themeColor="text2"/>
            <w:sz w:val="24"/>
            <w:szCs w:val="24"/>
          </w:rPr>
          <w:br w:type="page"/>
        </w:r>
      </w:del>
    </w:p>
    <w:p w14:paraId="6C7E9446" w14:textId="72F4BD04" w:rsidR="00E24F91" w:rsidRPr="00096E46" w:rsidDel="0023507F" w:rsidRDefault="00E24F91" w:rsidP="00E24F91">
      <w:pPr>
        <w:rPr>
          <w:del w:id="288" w:author="Ohashi, Naomi (NIH/NCI) [C]" w:date="2022-05-19T11:25:00Z"/>
          <w:rFonts w:asciiTheme="minorHAnsi" w:hAnsiTheme="minorHAnsi" w:cstheme="minorHAnsi"/>
          <w:bCs/>
          <w:sz w:val="24"/>
          <w:szCs w:val="24"/>
        </w:rPr>
      </w:pPr>
      <w:del w:id="289" w:author="Ohashi, Naomi (NIH/NCI) [C]" w:date="2022-05-19T11:25:00Z">
        <w:r w:rsidRPr="00096E46" w:rsidDel="0023507F">
          <w:rPr>
            <w:rFonts w:asciiTheme="minorHAnsi" w:hAnsiTheme="minorHAnsi" w:cstheme="minorHAnsi"/>
            <w:b/>
            <w:bCs/>
            <w:sz w:val="24"/>
            <w:szCs w:val="24"/>
          </w:rPr>
          <w:delText>COLLABORATION PLAN FOR</w:delText>
        </w:r>
        <w:r w:rsidRPr="00096E46" w:rsidDel="0023507F">
          <w:rPr>
            <w:rFonts w:asciiTheme="minorHAnsi" w:hAnsiTheme="minorHAnsi" w:cstheme="minorHAnsi"/>
            <w:b/>
            <w:bCs/>
            <w:sz w:val="24"/>
            <w:szCs w:val="24"/>
            <w:u w:val="single"/>
          </w:rPr>
          <w:delText xml:space="preserve"> SUMMER 2020</w:delText>
        </w:r>
      </w:del>
    </w:p>
    <w:p w14:paraId="4F0B3019" w14:textId="32043744" w:rsidR="00E24F91" w:rsidRPr="00096E46" w:rsidDel="0023507F" w:rsidRDefault="00E24F91" w:rsidP="00E24F91">
      <w:pPr>
        <w:rPr>
          <w:del w:id="290" w:author="Ohashi, Naomi (NIH/NCI) [C]" w:date="2022-05-19T11:25:00Z"/>
          <w:rFonts w:asciiTheme="minorHAnsi" w:hAnsiTheme="minorHAnsi" w:cstheme="minorHAnsi"/>
          <w:bCs/>
          <w:sz w:val="24"/>
          <w:szCs w:val="24"/>
        </w:rPr>
      </w:pPr>
    </w:p>
    <w:p w14:paraId="7B4113DB" w14:textId="49EEEB45" w:rsidR="00E24F91" w:rsidRPr="00096E46" w:rsidDel="0023507F" w:rsidRDefault="00E24F91" w:rsidP="00E24F91">
      <w:pPr>
        <w:rPr>
          <w:del w:id="291" w:author="Ohashi, Naomi (NIH/NCI) [C]" w:date="2022-05-19T11:25:00Z"/>
          <w:rFonts w:asciiTheme="minorHAnsi" w:hAnsiTheme="minorHAnsi" w:cstheme="minorHAnsi"/>
          <w:b/>
          <w:bCs/>
          <w:sz w:val="24"/>
          <w:szCs w:val="24"/>
        </w:rPr>
      </w:pPr>
      <w:del w:id="292" w:author="Ohashi, Naomi (NIH/NCI) [C]" w:date="2022-05-19T11:25:00Z">
        <w:r w:rsidRPr="00096E46" w:rsidDel="0023507F">
          <w:rPr>
            <w:rFonts w:asciiTheme="minorHAnsi" w:hAnsiTheme="minorHAnsi" w:cstheme="minorHAnsi"/>
            <w:b/>
            <w:bCs/>
            <w:sz w:val="24"/>
            <w:szCs w:val="24"/>
          </w:rPr>
          <w:delText>Research Scope</w:delText>
        </w:r>
      </w:del>
    </w:p>
    <w:p w14:paraId="0AA3C487" w14:textId="6AA19107" w:rsidR="00E24F91" w:rsidRPr="00096E46" w:rsidDel="0023507F" w:rsidRDefault="00E24F91" w:rsidP="00E24F91">
      <w:pPr>
        <w:ind w:firstLine="288"/>
        <w:rPr>
          <w:del w:id="293" w:author="Ohashi, Naomi (NIH/NCI) [C]" w:date="2022-05-19T11:25:00Z"/>
          <w:rFonts w:asciiTheme="minorHAnsi" w:hAnsiTheme="minorHAnsi" w:cstheme="minorHAnsi"/>
          <w:sz w:val="24"/>
          <w:szCs w:val="24"/>
        </w:rPr>
      </w:pPr>
      <w:del w:id="294" w:author="Ohashi, Naomi (NIH/NCI) [C]" w:date="2022-05-19T11:25:00Z">
        <w:r w:rsidRPr="00096E46" w:rsidDel="0023507F">
          <w:rPr>
            <w:rFonts w:asciiTheme="minorHAnsi" w:hAnsiTheme="minorHAnsi" w:cstheme="minorHAnsi"/>
            <w:sz w:val="24"/>
            <w:szCs w:val="24"/>
          </w:rPr>
          <w:delText>Recent advances increasing the size of virtual libraries of molecules for drug discovery has enabled new approaches for virtual screening and virtual lead optimization. These methods have generally relied on machine learning (ML) models fit from previous screening assay data or other objectives such as structure-based methods like docking or relative binding free energy calculations. The success of such approaches may vary depending on the chemical space and diversity of the underlying training sets as well as the ML model type selected for fitting. Additional complicating factors to fitting ML models include the underlying uncertainties in the assay data and uncertainties in model predictions resulting in prediction errors.</w:delText>
        </w:r>
      </w:del>
    </w:p>
    <w:p w14:paraId="47B72E35" w14:textId="58535AA8" w:rsidR="00E24F91" w:rsidRPr="00096E46" w:rsidDel="0023507F" w:rsidRDefault="00E24F91" w:rsidP="00E24F91">
      <w:pPr>
        <w:ind w:firstLine="288"/>
        <w:rPr>
          <w:del w:id="295" w:author="Ohashi, Naomi (NIH/NCI) [C]" w:date="2022-05-19T11:25:00Z"/>
          <w:rFonts w:asciiTheme="minorHAnsi" w:hAnsiTheme="minorHAnsi" w:cstheme="minorHAnsi"/>
          <w:sz w:val="24"/>
          <w:szCs w:val="24"/>
        </w:rPr>
      </w:pPr>
      <w:del w:id="296" w:author="Ohashi, Naomi (NIH/NCI) [C]" w:date="2022-05-19T11:25:00Z">
        <w:r w:rsidRPr="00096E46" w:rsidDel="0023507F">
          <w:rPr>
            <w:rFonts w:asciiTheme="minorHAnsi" w:hAnsiTheme="minorHAnsi" w:cstheme="minorHAnsi"/>
            <w:sz w:val="24"/>
            <w:szCs w:val="24"/>
            <w:shd w:val="clear" w:color="auto" w:fill="FFFFFF"/>
          </w:rPr>
          <w:delText>ATOM’s AI-driven platform designs and optimizes drugs </w:delText>
        </w:r>
        <w:r w:rsidRPr="00096E46" w:rsidDel="0023507F">
          <w:rPr>
            <w:rFonts w:asciiTheme="minorHAnsi" w:hAnsiTheme="minorHAnsi" w:cstheme="minorHAnsi"/>
            <w:i/>
            <w:iCs/>
            <w:sz w:val="24"/>
            <w:szCs w:val="24"/>
            <w:shd w:val="clear" w:color="auto" w:fill="FFFFFF"/>
          </w:rPr>
          <w:delText>in silico</w:delText>
        </w:r>
        <w:r w:rsidRPr="00096E46" w:rsidDel="0023507F">
          <w:rPr>
            <w:rFonts w:asciiTheme="minorHAnsi" w:hAnsiTheme="minorHAnsi" w:cstheme="minorHAnsi"/>
            <w:sz w:val="24"/>
            <w:szCs w:val="24"/>
            <w:shd w:val="clear" w:color="auto" w:fill="FFFFFF"/>
          </w:rPr>
          <w:delText xml:space="preserve"> considering their full pharmacological profile, and incorporates new experimental data, as needed, to advance discovery of new therapeutics.  </w:delText>
        </w:r>
        <w:r w:rsidRPr="00096E46" w:rsidDel="0023507F">
          <w:rPr>
            <w:rFonts w:asciiTheme="minorHAnsi" w:hAnsiTheme="minorHAnsi" w:cstheme="minorHAnsi"/>
            <w:sz w:val="24"/>
            <w:szCs w:val="24"/>
          </w:rPr>
          <w:delText>ATOM is currently incorporating bioassay activity and property datasets from public and commercial sources for modeling. ATOM works with a variety of datasets from chemical bioassay activity to preclinical physicochemical, pharmacokinetic, and safety properties. In the following research projects, data sets will be developed, analyzed or curated to further support ATOM’s active learning drug discovery platform.</w:delText>
        </w:r>
      </w:del>
    </w:p>
    <w:p w14:paraId="597485D0" w14:textId="10C9B8B9" w:rsidR="00E24F91" w:rsidRPr="00096E46" w:rsidDel="0023507F" w:rsidRDefault="00E24F91" w:rsidP="00E24F91">
      <w:pPr>
        <w:rPr>
          <w:del w:id="297" w:author="Ohashi, Naomi (NIH/NCI) [C]" w:date="2022-05-19T11:25:00Z"/>
          <w:rFonts w:asciiTheme="minorHAnsi" w:hAnsiTheme="minorHAnsi" w:cstheme="minorHAnsi"/>
          <w:sz w:val="24"/>
          <w:szCs w:val="24"/>
        </w:rPr>
      </w:pPr>
    </w:p>
    <w:p w14:paraId="663E5F3E" w14:textId="5E87832E" w:rsidR="00E24F91" w:rsidRPr="00096E46" w:rsidDel="0023507F" w:rsidRDefault="00E24F91" w:rsidP="00E24F91">
      <w:pPr>
        <w:rPr>
          <w:del w:id="298" w:author="Ohashi, Naomi (NIH/NCI) [C]" w:date="2022-05-19T11:25:00Z"/>
          <w:rFonts w:asciiTheme="minorHAnsi" w:hAnsiTheme="minorHAnsi" w:cstheme="minorHAnsi"/>
          <w:sz w:val="24"/>
          <w:szCs w:val="24"/>
        </w:rPr>
      </w:pPr>
      <w:del w:id="299" w:author="Ohashi, Naomi (NIH/NCI) [C]" w:date="2022-05-19T11:25:00Z">
        <w:r w:rsidRPr="00096E46" w:rsidDel="0023507F">
          <w:rPr>
            <w:rFonts w:asciiTheme="minorHAnsi" w:hAnsiTheme="minorHAnsi" w:cstheme="minorHAnsi"/>
            <w:sz w:val="24"/>
            <w:szCs w:val="24"/>
          </w:rPr>
          <w:delText xml:space="preserve">FNLCR Principal Investigator: </w:delText>
        </w:r>
      </w:del>
    </w:p>
    <w:p w14:paraId="01D8AFD5" w14:textId="64844704" w:rsidR="00E24F91" w:rsidRPr="00096E46" w:rsidDel="0023507F" w:rsidRDefault="00E24F91" w:rsidP="00E24F91">
      <w:pPr>
        <w:ind w:left="720"/>
        <w:rPr>
          <w:del w:id="300" w:author="Ohashi, Naomi (NIH/NCI) [C]" w:date="2022-05-19T11:25:00Z"/>
          <w:rFonts w:asciiTheme="minorHAnsi" w:eastAsiaTheme="minorHAnsi" w:hAnsiTheme="minorHAnsi" w:cstheme="minorHAnsi"/>
          <w:sz w:val="24"/>
          <w:szCs w:val="24"/>
          <w:lang w:eastAsia="en-US"/>
        </w:rPr>
      </w:pPr>
      <w:del w:id="301" w:author="Ohashi, Naomi (NIH/NCI) [C]" w:date="2022-05-19T11:25:00Z">
        <w:r w:rsidRPr="00096E46" w:rsidDel="0023507F">
          <w:rPr>
            <w:rFonts w:asciiTheme="minorHAnsi" w:hAnsiTheme="minorHAnsi" w:cstheme="minorHAnsi"/>
            <w:sz w:val="24"/>
            <w:szCs w:val="24"/>
          </w:rPr>
          <w:delText>Benjamin Madej, Ph.D.</w:delText>
        </w:r>
      </w:del>
    </w:p>
    <w:p w14:paraId="70DE3DD7" w14:textId="7F6CC5B6" w:rsidR="00E24F91" w:rsidRPr="00096E46" w:rsidDel="0023507F" w:rsidRDefault="00E24F91" w:rsidP="00E24F91">
      <w:pPr>
        <w:ind w:left="720"/>
        <w:rPr>
          <w:del w:id="302" w:author="Ohashi, Naomi (NIH/NCI) [C]" w:date="2022-05-19T11:25:00Z"/>
          <w:rFonts w:asciiTheme="minorHAnsi" w:hAnsiTheme="minorHAnsi" w:cstheme="minorHAnsi"/>
          <w:sz w:val="24"/>
          <w:szCs w:val="24"/>
        </w:rPr>
      </w:pPr>
      <w:del w:id="303" w:author="Ohashi, Naomi (NIH/NCI) [C]" w:date="2022-05-19T11:25:00Z">
        <w:r w:rsidRPr="00096E46" w:rsidDel="0023507F">
          <w:rPr>
            <w:rFonts w:asciiTheme="minorHAnsi" w:hAnsiTheme="minorHAnsi" w:cstheme="minorHAnsi"/>
            <w:sz w:val="24"/>
            <w:szCs w:val="24"/>
          </w:rPr>
          <w:delText>Data Scientist, ATOM Consortium</w:delText>
        </w:r>
      </w:del>
    </w:p>
    <w:p w14:paraId="18F75B8B" w14:textId="46B16539" w:rsidR="00E24F91" w:rsidRPr="00096E46" w:rsidDel="0023507F" w:rsidRDefault="00E24F91" w:rsidP="00E24F91">
      <w:pPr>
        <w:ind w:left="720"/>
        <w:rPr>
          <w:del w:id="304" w:author="Ohashi, Naomi (NIH/NCI) [C]" w:date="2022-05-19T11:25:00Z"/>
          <w:rFonts w:asciiTheme="minorHAnsi" w:hAnsiTheme="minorHAnsi" w:cstheme="minorHAnsi"/>
          <w:sz w:val="24"/>
          <w:szCs w:val="24"/>
        </w:rPr>
      </w:pPr>
      <w:del w:id="305" w:author="Ohashi, Naomi (NIH/NCI) [C]" w:date="2022-05-19T11:25:00Z">
        <w:r w:rsidRPr="00096E46" w:rsidDel="0023507F">
          <w:rPr>
            <w:rFonts w:asciiTheme="minorHAnsi" w:hAnsiTheme="minorHAnsi" w:cstheme="minorHAnsi"/>
            <w:sz w:val="24"/>
            <w:szCs w:val="24"/>
          </w:rPr>
          <w:delText>Frederick National Laboratory for Cancer Research</w:delText>
        </w:r>
      </w:del>
    </w:p>
    <w:p w14:paraId="647FA668" w14:textId="7569ED11" w:rsidR="00E24F91" w:rsidRPr="00096E46" w:rsidDel="0023507F" w:rsidRDefault="00E24F91" w:rsidP="00E24F91">
      <w:pPr>
        <w:ind w:left="720"/>
        <w:rPr>
          <w:del w:id="306" w:author="Ohashi, Naomi (NIH/NCI) [C]" w:date="2022-05-19T11:25:00Z"/>
          <w:rFonts w:asciiTheme="minorHAnsi" w:hAnsiTheme="minorHAnsi" w:cstheme="minorHAnsi"/>
          <w:sz w:val="24"/>
          <w:szCs w:val="24"/>
        </w:rPr>
      </w:pPr>
      <w:del w:id="307" w:author="Ohashi, Naomi (NIH/NCI) [C]" w:date="2022-05-19T11:25:00Z">
        <w:r w:rsidRPr="00096E46" w:rsidDel="0023507F">
          <w:rPr>
            <w:rFonts w:asciiTheme="minorHAnsi" w:hAnsiTheme="minorHAnsi" w:cstheme="minorHAnsi"/>
            <w:sz w:val="24"/>
            <w:szCs w:val="24"/>
          </w:rPr>
          <w:delText>Leidos Biomedical Research, Inc.</w:delText>
        </w:r>
      </w:del>
    </w:p>
    <w:p w14:paraId="101FC57E" w14:textId="7BB8A659" w:rsidR="00E24F91" w:rsidRPr="00096E46" w:rsidDel="0023507F" w:rsidRDefault="00E24F91" w:rsidP="00E24F91">
      <w:pPr>
        <w:rPr>
          <w:del w:id="308" w:author="Ohashi, Naomi (NIH/NCI) [C]" w:date="2022-05-19T11:25:00Z"/>
          <w:rFonts w:asciiTheme="minorHAnsi" w:hAnsiTheme="minorHAnsi" w:cstheme="minorHAnsi"/>
          <w:sz w:val="24"/>
          <w:szCs w:val="24"/>
        </w:rPr>
      </w:pPr>
    </w:p>
    <w:p w14:paraId="2DE820DB" w14:textId="07D23114" w:rsidR="00E24F91" w:rsidRPr="00096E46" w:rsidDel="0023507F" w:rsidRDefault="00E24F91" w:rsidP="00E24F91">
      <w:pPr>
        <w:rPr>
          <w:del w:id="309" w:author="Ohashi, Naomi (NIH/NCI) [C]" w:date="2022-05-19T11:25:00Z"/>
          <w:rFonts w:asciiTheme="minorHAnsi" w:hAnsiTheme="minorHAnsi" w:cstheme="minorHAnsi"/>
          <w:i/>
          <w:iCs/>
          <w:sz w:val="24"/>
          <w:szCs w:val="24"/>
        </w:rPr>
      </w:pPr>
      <w:del w:id="310" w:author="Ohashi, Naomi (NIH/NCI) [C]" w:date="2022-05-19T11:25:00Z">
        <w:r w:rsidRPr="00096E46" w:rsidDel="0023507F">
          <w:rPr>
            <w:rFonts w:asciiTheme="minorHAnsi" w:hAnsiTheme="minorHAnsi" w:cstheme="minorHAnsi"/>
            <w:i/>
            <w:iCs/>
            <w:sz w:val="24"/>
            <w:szCs w:val="24"/>
          </w:rPr>
          <w:delText>Project 1: ATOM data curation and model fitting for drug discovery</w:delText>
        </w:r>
      </w:del>
    </w:p>
    <w:p w14:paraId="3D41403C" w14:textId="46A04CDC" w:rsidR="00E24F91" w:rsidRPr="00096E46" w:rsidDel="0023507F" w:rsidRDefault="00E24F91" w:rsidP="00E24F91">
      <w:pPr>
        <w:rPr>
          <w:del w:id="311" w:author="Ohashi, Naomi (NIH/NCI) [C]" w:date="2022-05-19T11:25:00Z"/>
          <w:rFonts w:asciiTheme="minorHAnsi" w:hAnsiTheme="minorHAnsi" w:cstheme="minorHAnsi"/>
          <w:sz w:val="24"/>
          <w:szCs w:val="24"/>
        </w:rPr>
      </w:pPr>
      <w:del w:id="312" w:author="Ohashi, Naomi (NIH/NCI) [C]" w:date="2022-05-19T11:25:00Z">
        <w:r w:rsidRPr="00096E46" w:rsidDel="0023507F">
          <w:rPr>
            <w:rFonts w:asciiTheme="minorHAnsi" w:hAnsiTheme="minorHAnsi" w:cstheme="minorHAnsi"/>
            <w:sz w:val="24"/>
            <w:szCs w:val="24"/>
          </w:rPr>
          <w:delText>ATOM is currently incorporating additional bioassay activity and property datasets from public and commercial sources for modeling into its active learning drug discovery platform. Given the importance of quality, curated datasets for fitting predictive models, we propose a summer student project to characterize and curate new datasets and fit machine learning models to those datasets. The primary aims of this project will be to analyze the quality of underlying datasets, process the datasets to address heterogenous collection methods, and prepare the datasets for model fitting. These datasets are important components for prediction in virtual screening and lead optimization projects with the ATOM platform. Additionally, this project presents the opportunity to learn how to fit machine learning models with modern featurization approaches and model architectures.</w:delText>
        </w:r>
      </w:del>
    </w:p>
    <w:p w14:paraId="0B4A0D00" w14:textId="0EB17C4D" w:rsidR="00E24F91" w:rsidRPr="00096E46" w:rsidDel="0023507F" w:rsidRDefault="00E24F91" w:rsidP="00E24F91">
      <w:pPr>
        <w:rPr>
          <w:del w:id="313" w:author="Ohashi, Naomi (NIH/NCI) [C]" w:date="2022-05-19T11:25:00Z"/>
          <w:rFonts w:asciiTheme="minorHAnsi" w:hAnsiTheme="minorHAnsi" w:cstheme="minorHAnsi"/>
          <w:sz w:val="24"/>
          <w:szCs w:val="24"/>
        </w:rPr>
      </w:pPr>
    </w:p>
    <w:p w14:paraId="32E16C41" w14:textId="2205F0C5" w:rsidR="00E24F91" w:rsidRPr="00096E46" w:rsidDel="0023507F" w:rsidRDefault="00E24F91" w:rsidP="00E24F91">
      <w:pPr>
        <w:rPr>
          <w:del w:id="314" w:author="Ohashi, Naomi (NIH/NCI) [C]" w:date="2022-05-19T11:25:00Z"/>
          <w:rFonts w:asciiTheme="minorHAnsi" w:hAnsiTheme="minorHAnsi" w:cstheme="minorHAnsi"/>
          <w:i/>
          <w:iCs/>
          <w:sz w:val="24"/>
          <w:szCs w:val="24"/>
        </w:rPr>
      </w:pPr>
      <w:del w:id="315" w:author="Ohashi, Naomi (NIH/NCI) [C]" w:date="2022-05-19T11:25:00Z">
        <w:r w:rsidRPr="00096E46" w:rsidDel="0023507F">
          <w:rPr>
            <w:rFonts w:asciiTheme="minorHAnsi" w:hAnsiTheme="minorHAnsi" w:cstheme="minorHAnsi"/>
            <w:i/>
            <w:iCs/>
            <w:sz w:val="24"/>
            <w:szCs w:val="24"/>
          </w:rPr>
          <w:delText>Project 2: Characterization of chemical space for ATOM models for drug discovery</w:delText>
        </w:r>
      </w:del>
    </w:p>
    <w:p w14:paraId="0D02B662" w14:textId="4DBE667C" w:rsidR="00E24F91" w:rsidRPr="00096E46" w:rsidDel="0023507F" w:rsidRDefault="00E24F91" w:rsidP="00E24F91">
      <w:pPr>
        <w:rPr>
          <w:del w:id="316" w:author="Ohashi, Naomi (NIH/NCI) [C]" w:date="2022-05-19T11:25:00Z"/>
          <w:rFonts w:asciiTheme="minorHAnsi" w:hAnsiTheme="minorHAnsi" w:cstheme="minorHAnsi"/>
          <w:sz w:val="24"/>
          <w:szCs w:val="24"/>
        </w:rPr>
      </w:pPr>
      <w:del w:id="317" w:author="Ohashi, Naomi (NIH/NCI) [C]" w:date="2022-05-19T11:25:00Z">
        <w:r w:rsidRPr="00096E46" w:rsidDel="0023507F">
          <w:rPr>
            <w:rFonts w:asciiTheme="minorHAnsi" w:hAnsiTheme="minorHAnsi" w:cstheme="minorHAnsi"/>
            <w:sz w:val="24"/>
            <w:szCs w:val="24"/>
          </w:rPr>
          <w:delText>ATOM works with a variety of datasets from chemical bioassay activity to preclinical physicochemical, PK, and safety properties. Datasets used for models have come from different data sources and have chemical structures from different parts of possible chemical space. Many machine learning models use inference to predict properties for new molecules based on related features. Prediction accuracy may depend on the applicability domain of the underlying model. In order to better understand the relationship between model prediction and dataset chemical space we propose a summer student project to examine the chemical space of the datasets used for models. The primary aims of the project will be to characterize the chemical space of ATOM datasets and to compare chemical spaces of datasets used for models. This project has the potential to improve our understanding of the applicability domain of existing models resulting in more accurate predictions for virtual screening and lead optimization projects.</w:delText>
        </w:r>
      </w:del>
    </w:p>
    <w:p w14:paraId="3C1B8CFE" w14:textId="1C6E78FE" w:rsidR="00E24F91" w:rsidRPr="00096E46" w:rsidDel="0023507F" w:rsidRDefault="00E24F91" w:rsidP="00E24F91">
      <w:pPr>
        <w:rPr>
          <w:del w:id="318" w:author="Ohashi, Naomi (NIH/NCI) [C]" w:date="2022-05-19T11:25:00Z"/>
          <w:rFonts w:asciiTheme="minorHAnsi" w:hAnsiTheme="minorHAnsi" w:cstheme="minorHAnsi"/>
          <w:i/>
          <w:iCs/>
          <w:sz w:val="24"/>
          <w:szCs w:val="24"/>
          <w:shd w:val="clear" w:color="auto" w:fill="FFFFFF"/>
        </w:rPr>
      </w:pPr>
    </w:p>
    <w:p w14:paraId="07FCB961" w14:textId="1D7FB97E" w:rsidR="00E24F91" w:rsidRPr="00096E46" w:rsidDel="0023507F" w:rsidRDefault="00E24F91" w:rsidP="00E24F91">
      <w:pPr>
        <w:rPr>
          <w:del w:id="319" w:author="Ohashi, Naomi (NIH/NCI) [C]" w:date="2022-05-19T11:25:00Z"/>
          <w:rFonts w:asciiTheme="minorHAnsi" w:hAnsiTheme="minorHAnsi" w:cstheme="minorHAnsi"/>
          <w:i/>
          <w:iCs/>
          <w:sz w:val="24"/>
          <w:szCs w:val="24"/>
          <w:shd w:val="clear" w:color="auto" w:fill="FFFFFF"/>
        </w:rPr>
      </w:pPr>
      <w:del w:id="320" w:author="Ohashi, Naomi (NIH/NCI) [C]" w:date="2022-05-19T11:25:00Z">
        <w:r w:rsidRPr="00096E46" w:rsidDel="0023507F">
          <w:rPr>
            <w:rFonts w:asciiTheme="minorHAnsi" w:hAnsiTheme="minorHAnsi" w:cstheme="minorHAnsi"/>
            <w:i/>
            <w:iCs/>
            <w:sz w:val="24"/>
            <w:szCs w:val="24"/>
            <w:shd w:val="clear" w:color="auto" w:fill="FFFFFF"/>
          </w:rPr>
          <w:delText>Project 3: Analysis of datasets for Drug Target Commons to support drug discovery</w:delText>
        </w:r>
      </w:del>
    </w:p>
    <w:p w14:paraId="05606E32" w14:textId="5E556046" w:rsidR="00E24F91" w:rsidRPr="00096E46" w:rsidDel="0023507F" w:rsidRDefault="00E24F91" w:rsidP="00E24F91">
      <w:pPr>
        <w:rPr>
          <w:del w:id="321" w:author="Ohashi, Naomi (NIH/NCI) [C]" w:date="2022-05-19T11:25:00Z"/>
          <w:rFonts w:asciiTheme="minorHAnsi" w:hAnsiTheme="minorHAnsi" w:cstheme="minorHAnsi"/>
          <w:sz w:val="24"/>
          <w:szCs w:val="24"/>
          <w:shd w:val="clear" w:color="auto" w:fill="FFFFFF"/>
        </w:rPr>
      </w:pPr>
      <w:bookmarkStart w:id="322" w:name="_Hlk38990686"/>
      <w:del w:id="323" w:author="Ohashi, Naomi (NIH/NCI) [C]" w:date="2022-05-19T11:25:00Z">
        <w:r w:rsidRPr="00096E46" w:rsidDel="0023507F">
          <w:rPr>
            <w:rFonts w:asciiTheme="minorHAnsi" w:hAnsiTheme="minorHAnsi" w:cstheme="minorHAnsi"/>
            <w:sz w:val="24"/>
            <w:szCs w:val="24"/>
            <w:shd w:val="clear" w:color="auto" w:fill="FFFFFF"/>
          </w:rPr>
          <w:delText>Students will analyze and build data sets that will be deposited into the ATOM environment and eventually to the Drug Target Commons, a crowd-sourcing platform to improve the consensus and use of drug-target interactions</w:delText>
        </w:r>
        <w:r w:rsidRPr="00096E46" w:rsidDel="0023507F">
          <w:rPr>
            <w:rFonts w:asciiTheme="minorHAnsi" w:hAnsiTheme="minorHAnsi" w:cstheme="minorHAnsi"/>
            <w:sz w:val="24"/>
            <w:szCs w:val="24"/>
          </w:rPr>
          <w:delText>.</w:delText>
        </w:r>
        <w:r w:rsidRPr="00096E46" w:rsidDel="0023507F">
          <w:rPr>
            <w:rFonts w:asciiTheme="minorHAnsi" w:hAnsiTheme="minorHAnsi" w:cstheme="minorHAnsi"/>
            <w:sz w:val="24"/>
            <w:szCs w:val="24"/>
            <w:shd w:val="clear" w:color="auto" w:fill="FFFFFF"/>
          </w:rPr>
          <w:delText> These open data sets also will advance ATOM’s open-source drug discovery platform development. ATOM’s AI-driven platform designs and optimizes drugs </w:delText>
        </w:r>
        <w:r w:rsidRPr="00096E46" w:rsidDel="0023507F">
          <w:rPr>
            <w:rFonts w:asciiTheme="minorHAnsi" w:hAnsiTheme="minorHAnsi" w:cstheme="minorHAnsi"/>
            <w:i/>
            <w:iCs/>
            <w:sz w:val="24"/>
            <w:szCs w:val="24"/>
            <w:shd w:val="clear" w:color="auto" w:fill="FFFFFF"/>
          </w:rPr>
          <w:delText>in silico</w:delText>
        </w:r>
        <w:r w:rsidRPr="00096E46" w:rsidDel="0023507F">
          <w:rPr>
            <w:rFonts w:asciiTheme="minorHAnsi" w:hAnsiTheme="minorHAnsi" w:cstheme="minorHAnsi"/>
            <w:sz w:val="24"/>
            <w:szCs w:val="24"/>
            <w:shd w:val="clear" w:color="auto" w:fill="FFFFFF"/>
          </w:rPr>
          <w:delText> considering their full pharmacological profile, and incorporates new experimental data, as needed, to advance discovery of new therapeutics.  In addition to cross-training in data science and pharmaceutical domains, interns will develop a repertoire of know-how in machine learning modeling and drug discovery assay development.</w:delText>
        </w:r>
      </w:del>
    </w:p>
    <w:bookmarkEnd w:id="322"/>
    <w:p w14:paraId="5F70313B" w14:textId="2A1BB7FD" w:rsidR="00E24F91" w:rsidRPr="00096E46" w:rsidDel="0023507F" w:rsidRDefault="00E24F91" w:rsidP="00E24F91">
      <w:pPr>
        <w:rPr>
          <w:del w:id="324" w:author="Ohashi, Naomi (NIH/NCI) [C]" w:date="2022-05-19T11:25:00Z"/>
          <w:rFonts w:asciiTheme="minorHAnsi" w:hAnsiTheme="minorHAnsi" w:cstheme="minorHAnsi"/>
          <w:sz w:val="24"/>
          <w:szCs w:val="24"/>
          <w:shd w:val="clear" w:color="auto" w:fill="FFFFFF"/>
        </w:rPr>
      </w:pPr>
    </w:p>
    <w:p w14:paraId="6E1D7FB2" w14:textId="0F68171B" w:rsidR="00E24F91" w:rsidRPr="00096E46" w:rsidDel="0023507F" w:rsidRDefault="00E24F91" w:rsidP="00E24F91">
      <w:pPr>
        <w:rPr>
          <w:del w:id="325" w:author="Ohashi, Naomi (NIH/NCI) [C]" w:date="2022-05-19T11:25:00Z"/>
          <w:rFonts w:asciiTheme="minorHAnsi" w:hAnsiTheme="minorHAnsi" w:cstheme="minorHAnsi"/>
          <w:b/>
          <w:bCs/>
          <w:sz w:val="24"/>
          <w:szCs w:val="24"/>
          <w:shd w:val="clear" w:color="auto" w:fill="FFFFFF"/>
        </w:rPr>
      </w:pPr>
      <w:del w:id="326" w:author="Ohashi, Naomi (NIH/NCI) [C]" w:date="2022-05-19T11:25:00Z">
        <w:r w:rsidRPr="00096E46" w:rsidDel="0023507F">
          <w:rPr>
            <w:rFonts w:asciiTheme="minorHAnsi" w:hAnsiTheme="minorHAnsi" w:cstheme="minorHAnsi"/>
            <w:b/>
            <w:bCs/>
            <w:sz w:val="24"/>
            <w:szCs w:val="24"/>
            <w:shd w:val="clear" w:color="auto" w:fill="FFFFFF"/>
          </w:rPr>
          <w:delText>Training Experience</w:delText>
        </w:r>
      </w:del>
    </w:p>
    <w:p w14:paraId="7CB8B2A4" w14:textId="45A2F999" w:rsidR="00E24F91" w:rsidRPr="00096E46" w:rsidDel="0023507F" w:rsidRDefault="00E24F91" w:rsidP="00E24F91">
      <w:pPr>
        <w:ind w:firstLine="288"/>
        <w:rPr>
          <w:del w:id="327" w:author="Ohashi, Naomi (NIH/NCI) [C]" w:date="2022-05-19T11:25:00Z"/>
          <w:rFonts w:asciiTheme="minorHAnsi" w:hAnsiTheme="minorHAnsi" w:cstheme="minorHAnsi"/>
          <w:sz w:val="24"/>
          <w:szCs w:val="24"/>
        </w:rPr>
      </w:pPr>
      <w:del w:id="328" w:author="Ohashi, Naomi (NIH/NCI) [C]" w:date="2022-05-19T11:25:00Z">
        <w:r w:rsidRPr="00096E46" w:rsidDel="0023507F">
          <w:rPr>
            <w:rFonts w:asciiTheme="minorHAnsi" w:hAnsiTheme="minorHAnsi" w:cstheme="minorHAnsi"/>
            <w:sz w:val="24"/>
            <w:szCs w:val="24"/>
            <w:shd w:val="clear" w:color="auto" w:fill="FFFFFF"/>
          </w:rPr>
          <w:delText>AI and data science underlie a revolution that is currently underway in the pharmaceutical and healthcare industry. Previously dormant data insights are transforming the long, costly, experimentally-driven drug discovery process into a fast, AI-driven, patient-centric approach. To accelerate this process, ATOM is building the work-force of the future – scientists and pharmacologists with integrated expertise in data science, AI, and drug discovery. The Frederick National Laboratory, an active member of the ATOM consortium, will provide a summer student training experience for select PharmD students from Butler University’s College of Pharmacy &amp; Health Sciences. The experience will equip professional pharmacy students with data science and machine learning expertise. During an approximately 10-week (40 hours/week) training period, students will be immersed in the AI-driven drug discovery process at ATOM, training with pharmaceutical industry, data, and machine learning scientists.</w:delText>
        </w:r>
        <w:r w:rsidRPr="00096E46" w:rsidDel="0023507F">
          <w:rPr>
            <w:rFonts w:asciiTheme="minorHAnsi" w:hAnsiTheme="minorHAnsi" w:cstheme="minorHAnsi"/>
            <w:sz w:val="24"/>
            <w:szCs w:val="24"/>
          </w:rPr>
          <w:delText xml:space="preserve"> Students will examine, analyze and build datasets that can support ATOM’s AI-driven drug discovery platform, as stated above. </w:delText>
        </w:r>
        <w:r w:rsidRPr="00096E46" w:rsidDel="0023507F">
          <w:rPr>
            <w:rFonts w:asciiTheme="minorHAnsi" w:hAnsiTheme="minorHAnsi" w:cstheme="minorHAnsi"/>
            <w:sz w:val="24"/>
            <w:szCs w:val="24"/>
            <w:shd w:val="clear" w:color="auto" w:fill="FFFFFF"/>
          </w:rPr>
          <w:delText xml:space="preserve">In addition to cross-training in data science and pharmaceutical domains, students will develop a repertoire of know-how in machine learning modeling and drug discovery assay development. </w:delText>
        </w:r>
        <w:r w:rsidRPr="00096E46" w:rsidDel="0023507F">
          <w:rPr>
            <w:rFonts w:asciiTheme="minorHAnsi" w:hAnsiTheme="minorHAnsi" w:cstheme="minorHAnsi"/>
            <w:bCs/>
            <w:sz w:val="24"/>
            <w:szCs w:val="24"/>
          </w:rPr>
          <w:delText>The goal of this experience is to develop a sustainable Butler PharmD training experience for 4-6 students at ATOM each year. The experience will be completely virtual.</w:delText>
        </w:r>
      </w:del>
    </w:p>
    <w:p w14:paraId="54AA3BD5" w14:textId="184E4976" w:rsidR="00E24F91" w:rsidRPr="00096E46" w:rsidDel="0023507F" w:rsidRDefault="00E24F91" w:rsidP="00E24F91">
      <w:pPr>
        <w:rPr>
          <w:del w:id="329" w:author="Ohashi, Naomi (NIH/NCI) [C]" w:date="2022-05-19T11:25:00Z"/>
          <w:rFonts w:asciiTheme="minorHAnsi" w:hAnsiTheme="minorHAnsi" w:cstheme="minorHAnsi"/>
          <w:sz w:val="24"/>
          <w:szCs w:val="24"/>
        </w:rPr>
      </w:pPr>
    </w:p>
    <w:p w14:paraId="21C636C5" w14:textId="09CB4CFF" w:rsidR="00E24F91" w:rsidRPr="00096E46" w:rsidDel="0023507F" w:rsidRDefault="00E24F91" w:rsidP="00E24F91">
      <w:pPr>
        <w:rPr>
          <w:del w:id="330" w:author="Ohashi, Naomi (NIH/NCI) [C]" w:date="2022-05-19T11:25:00Z"/>
          <w:rFonts w:asciiTheme="minorHAnsi" w:hAnsiTheme="minorHAnsi" w:cstheme="minorHAnsi"/>
          <w:bCs/>
          <w:i/>
          <w:iCs/>
          <w:sz w:val="24"/>
          <w:szCs w:val="24"/>
        </w:rPr>
      </w:pPr>
      <w:del w:id="331" w:author="Ohashi, Naomi (NIH/NCI) [C]" w:date="2022-05-19T11:25:00Z">
        <w:r w:rsidRPr="00096E46" w:rsidDel="0023507F">
          <w:rPr>
            <w:rFonts w:asciiTheme="minorHAnsi" w:hAnsiTheme="minorHAnsi" w:cstheme="minorHAnsi"/>
            <w:bCs/>
            <w:i/>
            <w:iCs/>
            <w:sz w:val="24"/>
            <w:szCs w:val="24"/>
          </w:rPr>
          <w:delText>Skills Butler PharmD students bring to the training experience:</w:delText>
        </w:r>
      </w:del>
    </w:p>
    <w:p w14:paraId="4C2FD59E" w14:textId="0512AEB7" w:rsidR="00E24F91" w:rsidRPr="00096E46" w:rsidDel="0023507F" w:rsidRDefault="00E24F91" w:rsidP="00E24F91">
      <w:pPr>
        <w:pStyle w:val="ListParagraph"/>
        <w:widowControl/>
        <w:numPr>
          <w:ilvl w:val="0"/>
          <w:numId w:val="3"/>
        </w:numPr>
        <w:autoSpaceDE/>
        <w:autoSpaceDN/>
        <w:adjustRightInd/>
        <w:spacing w:after="160" w:line="256" w:lineRule="auto"/>
        <w:contextualSpacing/>
        <w:rPr>
          <w:del w:id="332" w:author="Ohashi, Naomi (NIH/NCI) [C]" w:date="2022-05-19T11:25:00Z"/>
          <w:rFonts w:asciiTheme="minorHAnsi" w:hAnsiTheme="minorHAnsi" w:cstheme="minorHAnsi"/>
          <w:sz w:val="24"/>
          <w:szCs w:val="24"/>
        </w:rPr>
      </w:pPr>
      <w:del w:id="333" w:author="Ohashi, Naomi (NIH/NCI) [C]" w:date="2022-05-19T11:25:00Z">
        <w:r w:rsidRPr="00096E46" w:rsidDel="0023507F">
          <w:rPr>
            <w:rFonts w:asciiTheme="minorHAnsi" w:hAnsiTheme="minorHAnsi" w:cstheme="minorHAnsi"/>
            <w:sz w:val="24"/>
            <w:szCs w:val="24"/>
          </w:rPr>
          <w:delText>Adaptable communication skills</w:delText>
        </w:r>
      </w:del>
    </w:p>
    <w:p w14:paraId="6222F520" w14:textId="03A7FEE4" w:rsidR="00E24F91" w:rsidRPr="00096E46" w:rsidDel="0023507F" w:rsidRDefault="00E24F91" w:rsidP="00E24F91">
      <w:pPr>
        <w:pStyle w:val="ListParagraph"/>
        <w:widowControl/>
        <w:numPr>
          <w:ilvl w:val="0"/>
          <w:numId w:val="3"/>
        </w:numPr>
        <w:autoSpaceDE/>
        <w:autoSpaceDN/>
        <w:adjustRightInd/>
        <w:spacing w:after="160" w:line="256" w:lineRule="auto"/>
        <w:contextualSpacing/>
        <w:rPr>
          <w:del w:id="334" w:author="Ohashi, Naomi (NIH/NCI) [C]" w:date="2022-05-19T11:25:00Z"/>
          <w:rFonts w:asciiTheme="minorHAnsi" w:hAnsiTheme="minorHAnsi" w:cstheme="minorHAnsi"/>
          <w:sz w:val="24"/>
          <w:szCs w:val="24"/>
        </w:rPr>
      </w:pPr>
      <w:del w:id="335" w:author="Ohashi, Naomi (NIH/NCI) [C]" w:date="2022-05-19T11:25:00Z">
        <w:r w:rsidRPr="00096E46" w:rsidDel="0023507F">
          <w:rPr>
            <w:rFonts w:asciiTheme="minorHAnsi" w:hAnsiTheme="minorHAnsi" w:cstheme="minorHAnsi"/>
            <w:sz w:val="24"/>
            <w:szCs w:val="24"/>
          </w:rPr>
          <w:delText>Interpersonal skills</w:delText>
        </w:r>
      </w:del>
    </w:p>
    <w:p w14:paraId="7222A796" w14:textId="553AF021" w:rsidR="00E24F91" w:rsidRPr="00096E46" w:rsidDel="0023507F" w:rsidRDefault="00E24F91" w:rsidP="00E24F91">
      <w:pPr>
        <w:pStyle w:val="ListParagraph"/>
        <w:widowControl/>
        <w:numPr>
          <w:ilvl w:val="0"/>
          <w:numId w:val="3"/>
        </w:numPr>
        <w:autoSpaceDE/>
        <w:autoSpaceDN/>
        <w:adjustRightInd/>
        <w:spacing w:after="160" w:line="256" w:lineRule="auto"/>
        <w:contextualSpacing/>
        <w:rPr>
          <w:del w:id="336" w:author="Ohashi, Naomi (NIH/NCI) [C]" w:date="2022-05-19T11:25:00Z"/>
          <w:rFonts w:asciiTheme="minorHAnsi" w:hAnsiTheme="minorHAnsi" w:cstheme="minorHAnsi"/>
          <w:sz w:val="24"/>
          <w:szCs w:val="24"/>
        </w:rPr>
      </w:pPr>
      <w:del w:id="337" w:author="Ohashi, Naomi (NIH/NCI) [C]" w:date="2022-05-19T11:25:00Z">
        <w:r w:rsidRPr="00096E46" w:rsidDel="0023507F">
          <w:rPr>
            <w:rFonts w:asciiTheme="minorHAnsi" w:hAnsiTheme="minorHAnsi" w:cstheme="minorHAnsi"/>
            <w:sz w:val="24"/>
            <w:szCs w:val="24"/>
          </w:rPr>
          <w:delText>Team work</w:delText>
        </w:r>
      </w:del>
    </w:p>
    <w:p w14:paraId="368412F7" w14:textId="172F982B" w:rsidR="00E24F91" w:rsidRPr="00096E46" w:rsidDel="0023507F" w:rsidRDefault="00E24F91" w:rsidP="00E24F91">
      <w:pPr>
        <w:pStyle w:val="ListParagraph"/>
        <w:widowControl/>
        <w:numPr>
          <w:ilvl w:val="0"/>
          <w:numId w:val="3"/>
        </w:numPr>
        <w:autoSpaceDE/>
        <w:autoSpaceDN/>
        <w:adjustRightInd/>
        <w:spacing w:after="160" w:line="256" w:lineRule="auto"/>
        <w:contextualSpacing/>
        <w:rPr>
          <w:del w:id="338" w:author="Ohashi, Naomi (NIH/NCI) [C]" w:date="2022-05-19T11:25:00Z"/>
          <w:rFonts w:asciiTheme="minorHAnsi" w:hAnsiTheme="minorHAnsi" w:cstheme="minorHAnsi"/>
          <w:sz w:val="24"/>
          <w:szCs w:val="24"/>
        </w:rPr>
      </w:pPr>
      <w:del w:id="339" w:author="Ohashi, Naomi (NIH/NCI) [C]" w:date="2022-05-19T11:25:00Z">
        <w:r w:rsidRPr="00096E46" w:rsidDel="0023507F">
          <w:rPr>
            <w:rFonts w:asciiTheme="minorHAnsi" w:hAnsiTheme="minorHAnsi" w:cstheme="minorHAnsi"/>
            <w:sz w:val="24"/>
            <w:szCs w:val="24"/>
          </w:rPr>
          <w:delText>Learning agility</w:delText>
        </w:r>
      </w:del>
    </w:p>
    <w:p w14:paraId="03D84FBF" w14:textId="091C0E1E" w:rsidR="00E24F91" w:rsidRPr="00096E46" w:rsidDel="0023507F" w:rsidRDefault="00E24F91" w:rsidP="00E24F91">
      <w:pPr>
        <w:pStyle w:val="ListParagraph"/>
        <w:widowControl/>
        <w:numPr>
          <w:ilvl w:val="0"/>
          <w:numId w:val="3"/>
        </w:numPr>
        <w:autoSpaceDE/>
        <w:autoSpaceDN/>
        <w:adjustRightInd/>
        <w:spacing w:after="160" w:line="256" w:lineRule="auto"/>
        <w:contextualSpacing/>
        <w:rPr>
          <w:del w:id="340" w:author="Ohashi, Naomi (NIH/NCI) [C]" w:date="2022-05-19T11:25:00Z"/>
          <w:rFonts w:asciiTheme="minorHAnsi" w:hAnsiTheme="minorHAnsi" w:cstheme="minorHAnsi"/>
          <w:sz w:val="24"/>
          <w:szCs w:val="24"/>
        </w:rPr>
      </w:pPr>
      <w:del w:id="341" w:author="Ohashi, Naomi (NIH/NCI) [C]" w:date="2022-05-19T11:25:00Z">
        <w:r w:rsidRPr="00096E46" w:rsidDel="0023507F">
          <w:rPr>
            <w:rFonts w:asciiTheme="minorHAnsi" w:hAnsiTheme="minorHAnsi" w:cstheme="minorHAnsi"/>
            <w:sz w:val="24"/>
            <w:szCs w:val="24"/>
          </w:rPr>
          <w:delText>Ability to strategically research and evaluate medical and scientific literature</w:delText>
        </w:r>
      </w:del>
    </w:p>
    <w:p w14:paraId="1C7806D7" w14:textId="05BE1652" w:rsidR="00E24F91" w:rsidRPr="00096E46" w:rsidDel="0023507F" w:rsidRDefault="00E24F91" w:rsidP="00E24F91">
      <w:pPr>
        <w:pStyle w:val="ListParagraph"/>
        <w:widowControl/>
        <w:numPr>
          <w:ilvl w:val="0"/>
          <w:numId w:val="3"/>
        </w:numPr>
        <w:autoSpaceDE/>
        <w:autoSpaceDN/>
        <w:adjustRightInd/>
        <w:spacing w:after="160" w:line="256" w:lineRule="auto"/>
        <w:contextualSpacing/>
        <w:rPr>
          <w:del w:id="342" w:author="Ohashi, Naomi (NIH/NCI) [C]" w:date="2022-05-19T11:25:00Z"/>
          <w:rFonts w:asciiTheme="minorHAnsi" w:hAnsiTheme="minorHAnsi" w:cstheme="minorHAnsi"/>
          <w:sz w:val="24"/>
          <w:szCs w:val="24"/>
        </w:rPr>
      </w:pPr>
      <w:del w:id="343" w:author="Ohashi, Naomi (NIH/NCI) [C]" w:date="2022-05-19T11:25:00Z">
        <w:r w:rsidRPr="00096E46" w:rsidDel="0023507F">
          <w:rPr>
            <w:rFonts w:asciiTheme="minorHAnsi" w:hAnsiTheme="minorHAnsi" w:cstheme="minorHAnsi"/>
            <w:sz w:val="24"/>
            <w:szCs w:val="24"/>
          </w:rPr>
          <w:delText>Disease state pathophysiology and therapeutics knowledge</w:delText>
        </w:r>
      </w:del>
    </w:p>
    <w:p w14:paraId="43AB1F47" w14:textId="6CEDFD96" w:rsidR="00E24F91" w:rsidRPr="00096E46" w:rsidDel="0023507F" w:rsidRDefault="00E24F91" w:rsidP="00E24F91">
      <w:pPr>
        <w:pStyle w:val="ListParagraph"/>
        <w:widowControl/>
        <w:numPr>
          <w:ilvl w:val="0"/>
          <w:numId w:val="3"/>
        </w:numPr>
        <w:autoSpaceDE/>
        <w:autoSpaceDN/>
        <w:adjustRightInd/>
        <w:spacing w:line="257" w:lineRule="auto"/>
        <w:contextualSpacing/>
        <w:rPr>
          <w:del w:id="344" w:author="Ohashi, Naomi (NIH/NCI) [C]" w:date="2022-05-19T11:25:00Z"/>
          <w:rFonts w:asciiTheme="minorHAnsi" w:hAnsiTheme="minorHAnsi" w:cstheme="minorHAnsi"/>
          <w:sz w:val="24"/>
          <w:szCs w:val="24"/>
        </w:rPr>
      </w:pPr>
      <w:del w:id="345" w:author="Ohashi, Naomi (NIH/NCI) [C]" w:date="2022-05-19T11:25:00Z">
        <w:r w:rsidRPr="00096E46" w:rsidDel="0023507F">
          <w:rPr>
            <w:rFonts w:asciiTheme="minorHAnsi" w:hAnsiTheme="minorHAnsi" w:cstheme="minorHAnsi"/>
            <w:sz w:val="24"/>
            <w:szCs w:val="24"/>
          </w:rPr>
          <w:delText>Disease state management</w:delText>
        </w:r>
      </w:del>
    </w:p>
    <w:p w14:paraId="16DBB0FA" w14:textId="0CE5F619" w:rsidR="00E24F91" w:rsidRPr="00096E46" w:rsidDel="0023507F" w:rsidRDefault="00E24F91" w:rsidP="00E24F91">
      <w:pPr>
        <w:rPr>
          <w:del w:id="346" w:author="Ohashi, Naomi (NIH/NCI) [C]" w:date="2022-05-19T11:25:00Z"/>
          <w:rStyle w:val="Hyperlink"/>
          <w:rFonts w:asciiTheme="minorHAnsi" w:hAnsiTheme="minorHAnsi" w:cstheme="minorHAnsi"/>
          <w:sz w:val="24"/>
          <w:szCs w:val="24"/>
        </w:rPr>
      </w:pPr>
      <w:del w:id="347" w:author="Ohashi, Naomi (NIH/NCI) [C]" w:date="2022-05-19T11:25:00Z">
        <w:r w:rsidRPr="00096E46" w:rsidDel="0023507F">
          <w:rPr>
            <w:rFonts w:asciiTheme="minorHAnsi" w:hAnsiTheme="minorHAnsi" w:cstheme="minorHAnsi"/>
            <w:sz w:val="24"/>
            <w:szCs w:val="24"/>
          </w:rPr>
          <w:delText xml:space="preserve">For Butler’s full PharmD curriculum, go to: </w:delText>
        </w:r>
        <w:r w:rsidR="00A553E5" w:rsidDel="0023507F">
          <w:fldChar w:fldCharType="begin"/>
        </w:r>
        <w:r w:rsidR="00A553E5" w:rsidDel="0023507F">
          <w:delInstrText xml:space="preserve"> HYPERLINK "https://www.butler.edu/cophs/pharmd-programs" </w:delInstrText>
        </w:r>
        <w:r w:rsidR="00A553E5" w:rsidDel="0023507F">
          <w:fldChar w:fldCharType="separate"/>
        </w:r>
        <w:r w:rsidRPr="00096E46" w:rsidDel="0023507F">
          <w:rPr>
            <w:rStyle w:val="Hyperlink"/>
            <w:rFonts w:asciiTheme="minorHAnsi" w:hAnsiTheme="minorHAnsi" w:cstheme="minorHAnsi"/>
            <w:sz w:val="24"/>
            <w:szCs w:val="24"/>
          </w:rPr>
          <w:delText>https://www.butler.edu/cophs/pharmd-programs</w:delText>
        </w:r>
        <w:r w:rsidR="00A553E5" w:rsidDel="0023507F">
          <w:rPr>
            <w:rStyle w:val="Hyperlink"/>
            <w:rFonts w:asciiTheme="minorHAnsi" w:hAnsiTheme="minorHAnsi" w:cstheme="minorHAnsi"/>
            <w:sz w:val="24"/>
            <w:szCs w:val="24"/>
          </w:rPr>
          <w:fldChar w:fldCharType="end"/>
        </w:r>
      </w:del>
    </w:p>
    <w:p w14:paraId="0521138E" w14:textId="6D1ED161" w:rsidR="00E24F91" w:rsidRPr="00096E46" w:rsidDel="0023507F" w:rsidRDefault="00E24F91" w:rsidP="00E24F91">
      <w:pPr>
        <w:rPr>
          <w:del w:id="348" w:author="Ohashi, Naomi (NIH/NCI) [C]" w:date="2022-05-19T11:25:00Z"/>
          <w:rFonts w:asciiTheme="minorHAnsi" w:hAnsiTheme="minorHAnsi" w:cstheme="minorHAnsi"/>
          <w:sz w:val="24"/>
          <w:szCs w:val="24"/>
        </w:rPr>
      </w:pPr>
    </w:p>
    <w:p w14:paraId="60F7F2EB" w14:textId="65B76D05" w:rsidR="00E24F91" w:rsidRPr="00096E46" w:rsidDel="0023507F" w:rsidRDefault="00E24F91" w:rsidP="00E24F91">
      <w:pPr>
        <w:rPr>
          <w:del w:id="349" w:author="Ohashi, Naomi (NIH/NCI) [C]" w:date="2022-05-19T11:25:00Z"/>
          <w:rFonts w:asciiTheme="minorHAnsi" w:hAnsiTheme="minorHAnsi" w:cstheme="minorHAnsi"/>
          <w:i/>
          <w:iCs/>
          <w:sz w:val="24"/>
          <w:szCs w:val="24"/>
        </w:rPr>
      </w:pPr>
      <w:del w:id="350" w:author="Ohashi, Naomi (NIH/NCI) [C]" w:date="2022-05-19T11:25:00Z">
        <w:r w:rsidRPr="00096E46" w:rsidDel="0023507F">
          <w:rPr>
            <w:rFonts w:asciiTheme="minorHAnsi" w:hAnsiTheme="minorHAnsi" w:cstheme="minorHAnsi"/>
            <w:i/>
            <w:iCs/>
            <w:sz w:val="24"/>
            <w:szCs w:val="24"/>
          </w:rPr>
          <w:delText>Preferred experience by students:</w:delText>
        </w:r>
      </w:del>
    </w:p>
    <w:p w14:paraId="232F1463" w14:textId="33EF3D91" w:rsidR="00E24F91" w:rsidRPr="00096E46" w:rsidDel="0023507F" w:rsidRDefault="00E24F91" w:rsidP="00E24F91">
      <w:pPr>
        <w:pStyle w:val="ListParagraph"/>
        <w:widowControl/>
        <w:numPr>
          <w:ilvl w:val="0"/>
          <w:numId w:val="1"/>
        </w:numPr>
        <w:autoSpaceDE/>
        <w:autoSpaceDN/>
        <w:adjustRightInd/>
        <w:contextualSpacing/>
        <w:rPr>
          <w:del w:id="351" w:author="Ohashi, Naomi (NIH/NCI) [C]" w:date="2022-05-19T11:25:00Z"/>
          <w:rFonts w:asciiTheme="minorHAnsi" w:hAnsiTheme="minorHAnsi" w:cstheme="minorHAnsi"/>
          <w:sz w:val="24"/>
          <w:szCs w:val="24"/>
        </w:rPr>
      </w:pPr>
      <w:del w:id="352" w:author="Ohashi, Naomi (NIH/NCI) [C]" w:date="2022-05-19T11:25:00Z">
        <w:r w:rsidRPr="00096E46" w:rsidDel="0023507F">
          <w:rPr>
            <w:rFonts w:asciiTheme="minorHAnsi" w:hAnsiTheme="minorHAnsi" w:cstheme="minorHAnsi"/>
            <w:sz w:val="24"/>
            <w:szCs w:val="24"/>
          </w:rPr>
          <w:delText>Introductory programming with Python</w:delText>
        </w:r>
      </w:del>
    </w:p>
    <w:p w14:paraId="602DECD5" w14:textId="00661B33" w:rsidR="00E24F91" w:rsidRPr="00096E46" w:rsidDel="0023507F" w:rsidRDefault="00E24F91" w:rsidP="00E24F91">
      <w:pPr>
        <w:pStyle w:val="ListParagraph"/>
        <w:widowControl/>
        <w:numPr>
          <w:ilvl w:val="0"/>
          <w:numId w:val="1"/>
        </w:numPr>
        <w:autoSpaceDE/>
        <w:autoSpaceDN/>
        <w:adjustRightInd/>
        <w:contextualSpacing/>
        <w:rPr>
          <w:del w:id="353" w:author="Ohashi, Naomi (NIH/NCI) [C]" w:date="2022-05-19T11:25:00Z"/>
          <w:rFonts w:asciiTheme="minorHAnsi" w:hAnsiTheme="minorHAnsi" w:cstheme="minorHAnsi"/>
          <w:sz w:val="24"/>
          <w:szCs w:val="24"/>
        </w:rPr>
      </w:pPr>
      <w:del w:id="354" w:author="Ohashi, Naomi (NIH/NCI) [C]" w:date="2022-05-19T11:25:00Z">
        <w:r w:rsidRPr="00096E46" w:rsidDel="0023507F">
          <w:rPr>
            <w:rFonts w:asciiTheme="minorHAnsi" w:hAnsiTheme="minorHAnsi" w:cstheme="minorHAnsi"/>
            <w:sz w:val="24"/>
            <w:szCs w:val="24"/>
          </w:rPr>
          <w:delText>Familiarity with Jupyter notebook environment</w:delText>
        </w:r>
      </w:del>
    </w:p>
    <w:p w14:paraId="5CE3A389" w14:textId="4FE588A7" w:rsidR="00E24F91" w:rsidRPr="00096E46" w:rsidDel="0023507F" w:rsidRDefault="00E24F91" w:rsidP="00E24F91">
      <w:pPr>
        <w:pStyle w:val="ListParagraph"/>
        <w:widowControl/>
        <w:numPr>
          <w:ilvl w:val="0"/>
          <w:numId w:val="1"/>
        </w:numPr>
        <w:autoSpaceDE/>
        <w:autoSpaceDN/>
        <w:adjustRightInd/>
        <w:contextualSpacing/>
        <w:rPr>
          <w:del w:id="355" w:author="Ohashi, Naomi (NIH/NCI) [C]" w:date="2022-05-19T11:25:00Z"/>
          <w:rFonts w:asciiTheme="minorHAnsi" w:hAnsiTheme="minorHAnsi" w:cstheme="minorHAnsi"/>
          <w:sz w:val="24"/>
          <w:szCs w:val="24"/>
        </w:rPr>
      </w:pPr>
      <w:del w:id="356" w:author="Ohashi, Naomi (NIH/NCI) [C]" w:date="2022-05-19T11:25:00Z">
        <w:r w:rsidRPr="00096E46" w:rsidDel="0023507F">
          <w:rPr>
            <w:rFonts w:asciiTheme="minorHAnsi" w:hAnsiTheme="minorHAnsi" w:cstheme="minorHAnsi"/>
            <w:sz w:val="24"/>
            <w:szCs w:val="24"/>
          </w:rPr>
          <w:delText xml:space="preserve">Linux/Unix </w:delText>
        </w:r>
      </w:del>
    </w:p>
    <w:p w14:paraId="240597C9" w14:textId="42579727" w:rsidR="00E24F91" w:rsidRPr="00096E46" w:rsidDel="0023507F" w:rsidRDefault="00E24F91" w:rsidP="00E24F91">
      <w:pPr>
        <w:pStyle w:val="ListParagraph"/>
        <w:widowControl/>
        <w:numPr>
          <w:ilvl w:val="0"/>
          <w:numId w:val="1"/>
        </w:numPr>
        <w:autoSpaceDE/>
        <w:autoSpaceDN/>
        <w:adjustRightInd/>
        <w:contextualSpacing/>
        <w:rPr>
          <w:del w:id="357" w:author="Ohashi, Naomi (NIH/NCI) [C]" w:date="2022-05-19T11:25:00Z"/>
          <w:rFonts w:asciiTheme="minorHAnsi" w:hAnsiTheme="minorHAnsi" w:cstheme="minorHAnsi"/>
          <w:sz w:val="24"/>
          <w:szCs w:val="24"/>
        </w:rPr>
      </w:pPr>
      <w:del w:id="358" w:author="Ohashi, Naomi (NIH/NCI) [C]" w:date="2022-05-19T11:25:00Z">
        <w:r w:rsidRPr="00096E46" w:rsidDel="0023507F">
          <w:rPr>
            <w:rFonts w:asciiTheme="minorHAnsi" w:hAnsiTheme="minorHAnsi" w:cstheme="minorHAnsi"/>
            <w:sz w:val="24"/>
            <w:szCs w:val="24"/>
          </w:rPr>
          <w:delText>Previous coursework in Cheminformatics or Computational Chemistry</w:delText>
        </w:r>
      </w:del>
    </w:p>
    <w:p w14:paraId="059CCBC5" w14:textId="232244C7" w:rsidR="00E24F91" w:rsidRPr="00096E46" w:rsidDel="0023507F" w:rsidRDefault="00E24F91" w:rsidP="00E24F91">
      <w:pPr>
        <w:pStyle w:val="ListParagraph"/>
        <w:widowControl/>
        <w:numPr>
          <w:ilvl w:val="0"/>
          <w:numId w:val="1"/>
        </w:numPr>
        <w:autoSpaceDE/>
        <w:autoSpaceDN/>
        <w:adjustRightInd/>
        <w:contextualSpacing/>
        <w:rPr>
          <w:del w:id="359" w:author="Ohashi, Naomi (NIH/NCI) [C]" w:date="2022-05-19T11:25:00Z"/>
          <w:rFonts w:asciiTheme="minorHAnsi" w:hAnsiTheme="minorHAnsi" w:cstheme="minorHAnsi"/>
          <w:sz w:val="24"/>
          <w:szCs w:val="24"/>
        </w:rPr>
      </w:pPr>
      <w:del w:id="360" w:author="Ohashi, Naomi (NIH/NCI) [C]" w:date="2022-05-19T11:25:00Z">
        <w:r w:rsidRPr="00096E46" w:rsidDel="0023507F">
          <w:rPr>
            <w:rFonts w:asciiTheme="minorHAnsi" w:hAnsiTheme="minorHAnsi" w:cstheme="minorHAnsi"/>
            <w:sz w:val="24"/>
            <w:szCs w:val="24"/>
          </w:rPr>
          <w:delText>Querying cheminformatics databases such as PubChem or ChEMBL</w:delText>
        </w:r>
      </w:del>
    </w:p>
    <w:p w14:paraId="6B41FE8F" w14:textId="74B54DB2" w:rsidR="00E24F91" w:rsidRPr="00096E46" w:rsidDel="0023507F" w:rsidRDefault="00E24F91" w:rsidP="00E24F91">
      <w:pPr>
        <w:rPr>
          <w:del w:id="361" w:author="Ohashi, Naomi (NIH/NCI) [C]" w:date="2022-05-19T11:25:00Z"/>
          <w:rFonts w:asciiTheme="minorHAnsi" w:hAnsiTheme="minorHAnsi" w:cstheme="minorHAnsi"/>
        </w:rPr>
      </w:pPr>
    </w:p>
    <w:p w14:paraId="7D958790" w14:textId="77777777" w:rsidR="00E24F91" w:rsidRPr="00096E46" w:rsidRDefault="00E24F91">
      <w:pPr>
        <w:widowControl/>
        <w:autoSpaceDE/>
        <w:autoSpaceDN/>
        <w:adjustRightInd/>
        <w:spacing w:after="160" w:line="259" w:lineRule="auto"/>
        <w:rPr>
          <w:rFonts w:asciiTheme="minorHAnsi" w:hAnsiTheme="minorHAnsi" w:cstheme="minorHAnsi"/>
          <w:b/>
          <w:bCs/>
        </w:rPr>
        <w:pPrChange w:id="362" w:author="Ohashi, Naomi (NIH/NCI) [C]" w:date="2022-05-19T11:25:00Z">
          <w:pPr/>
        </w:pPrChange>
      </w:pPr>
    </w:p>
    <w:sectPr w:rsidR="00E24F91" w:rsidRPr="00096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10cpi">
    <w:altName w:val="Courier New"/>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95478"/>
    <w:multiLevelType w:val="hybridMultilevel"/>
    <w:tmpl w:val="6ACA5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602C74"/>
    <w:multiLevelType w:val="hybridMultilevel"/>
    <w:tmpl w:val="34703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E6F72"/>
    <w:multiLevelType w:val="hybridMultilevel"/>
    <w:tmpl w:val="F5541ECE"/>
    <w:lvl w:ilvl="0" w:tplc="26060E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hashi, Naomi (NIH/NCI) [C]">
    <w15:presenceInfo w15:providerId="AD" w15:userId="S::ohashin2@nih.gov::70636f51-c885-4396-af06-218dc44f13f3"/>
  </w15:person>
  <w15:person w15:author="Sarkar, Titli (NIH/NCI) [C]">
    <w15:presenceInfo w15:providerId="AD" w15:userId="S::sarkart4@nih.gov::2e31b4fb-2c54-4995-be48-173a24bc5b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91"/>
    <w:rsid w:val="00001C17"/>
    <w:rsid w:val="000031B0"/>
    <w:rsid w:val="00027DDD"/>
    <w:rsid w:val="000643E5"/>
    <w:rsid w:val="000653A4"/>
    <w:rsid w:val="0007119D"/>
    <w:rsid w:val="00096E46"/>
    <w:rsid w:val="000A1CF4"/>
    <w:rsid w:val="000A260B"/>
    <w:rsid w:val="000A6AEA"/>
    <w:rsid w:val="000F3908"/>
    <w:rsid w:val="00103581"/>
    <w:rsid w:val="00111862"/>
    <w:rsid w:val="00134366"/>
    <w:rsid w:val="00144B3B"/>
    <w:rsid w:val="001647C2"/>
    <w:rsid w:val="00173B0C"/>
    <w:rsid w:val="00173CBD"/>
    <w:rsid w:val="00175355"/>
    <w:rsid w:val="001E4972"/>
    <w:rsid w:val="00225900"/>
    <w:rsid w:val="0023507F"/>
    <w:rsid w:val="00242480"/>
    <w:rsid w:val="002663C3"/>
    <w:rsid w:val="00267AE1"/>
    <w:rsid w:val="00290601"/>
    <w:rsid w:val="002929F5"/>
    <w:rsid w:val="0029727A"/>
    <w:rsid w:val="002C76BE"/>
    <w:rsid w:val="002F327F"/>
    <w:rsid w:val="0032733B"/>
    <w:rsid w:val="00337B4B"/>
    <w:rsid w:val="00357197"/>
    <w:rsid w:val="003A3C46"/>
    <w:rsid w:val="003A6155"/>
    <w:rsid w:val="003C1608"/>
    <w:rsid w:val="003C2AEA"/>
    <w:rsid w:val="003D0EB7"/>
    <w:rsid w:val="003D7D42"/>
    <w:rsid w:val="00401BAE"/>
    <w:rsid w:val="0040603B"/>
    <w:rsid w:val="0043069E"/>
    <w:rsid w:val="0043152D"/>
    <w:rsid w:val="004663B5"/>
    <w:rsid w:val="00467DCD"/>
    <w:rsid w:val="004A229B"/>
    <w:rsid w:val="004B17FF"/>
    <w:rsid w:val="004B7D21"/>
    <w:rsid w:val="004E1F0E"/>
    <w:rsid w:val="00507E10"/>
    <w:rsid w:val="00563CF0"/>
    <w:rsid w:val="005A362F"/>
    <w:rsid w:val="005B7647"/>
    <w:rsid w:val="005F2A9D"/>
    <w:rsid w:val="005F3BC3"/>
    <w:rsid w:val="005F6204"/>
    <w:rsid w:val="00611C11"/>
    <w:rsid w:val="006300F5"/>
    <w:rsid w:val="00640C1C"/>
    <w:rsid w:val="00655D4B"/>
    <w:rsid w:val="00656761"/>
    <w:rsid w:val="00673E07"/>
    <w:rsid w:val="00677932"/>
    <w:rsid w:val="006801D0"/>
    <w:rsid w:val="00681DAF"/>
    <w:rsid w:val="006C7BA1"/>
    <w:rsid w:val="00702B4C"/>
    <w:rsid w:val="00724520"/>
    <w:rsid w:val="00747D55"/>
    <w:rsid w:val="007560D1"/>
    <w:rsid w:val="007E7C7E"/>
    <w:rsid w:val="007F1E45"/>
    <w:rsid w:val="008013A4"/>
    <w:rsid w:val="00806889"/>
    <w:rsid w:val="00811CAF"/>
    <w:rsid w:val="008261CC"/>
    <w:rsid w:val="00826932"/>
    <w:rsid w:val="00834045"/>
    <w:rsid w:val="008502E3"/>
    <w:rsid w:val="00862707"/>
    <w:rsid w:val="0087229A"/>
    <w:rsid w:val="008B2928"/>
    <w:rsid w:val="008C6559"/>
    <w:rsid w:val="008E2E37"/>
    <w:rsid w:val="008E3CB7"/>
    <w:rsid w:val="008E4C27"/>
    <w:rsid w:val="008F66F9"/>
    <w:rsid w:val="0094433C"/>
    <w:rsid w:val="00971CA9"/>
    <w:rsid w:val="009D04F5"/>
    <w:rsid w:val="009F27D3"/>
    <w:rsid w:val="00A34490"/>
    <w:rsid w:val="00A553E5"/>
    <w:rsid w:val="00A64CE1"/>
    <w:rsid w:val="00AB59D2"/>
    <w:rsid w:val="00AD77E3"/>
    <w:rsid w:val="00B15B80"/>
    <w:rsid w:val="00B35673"/>
    <w:rsid w:val="00B476D9"/>
    <w:rsid w:val="00B61068"/>
    <w:rsid w:val="00B64BA6"/>
    <w:rsid w:val="00BA7BEE"/>
    <w:rsid w:val="00BA7F2C"/>
    <w:rsid w:val="00C01EC8"/>
    <w:rsid w:val="00C24549"/>
    <w:rsid w:val="00C35EAF"/>
    <w:rsid w:val="00C468D6"/>
    <w:rsid w:val="00C46ED9"/>
    <w:rsid w:val="00C71DE1"/>
    <w:rsid w:val="00C95CDA"/>
    <w:rsid w:val="00CA64EE"/>
    <w:rsid w:val="00CB5222"/>
    <w:rsid w:val="00CD071A"/>
    <w:rsid w:val="00CE2363"/>
    <w:rsid w:val="00CE3B00"/>
    <w:rsid w:val="00CF2D23"/>
    <w:rsid w:val="00D30124"/>
    <w:rsid w:val="00D5016E"/>
    <w:rsid w:val="00D70997"/>
    <w:rsid w:val="00D95E1A"/>
    <w:rsid w:val="00DA0B67"/>
    <w:rsid w:val="00E11ED3"/>
    <w:rsid w:val="00E24F91"/>
    <w:rsid w:val="00EE7EBC"/>
    <w:rsid w:val="00F05614"/>
    <w:rsid w:val="00F1552E"/>
    <w:rsid w:val="00F21F9C"/>
    <w:rsid w:val="00F2776A"/>
    <w:rsid w:val="00F27FEF"/>
    <w:rsid w:val="00F37BC3"/>
    <w:rsid w:val="00FA7650"/>
    <w:rsid w:val="00FD2233"/>
    <w:rsid w:val="00FE3C72"/>
    <w:rsid w:val="00FE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BC89"/>
  <w15:chartTrackingRefBased/>
  <w15:docId w15:val="{190C7D36-E685-44D5-AC09-9901E593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F91"/>
    <w:pPr>
      <w:widowControl w:val="0"/>
      <w:autoSpaceDE w:val="0"/>
      <w:autoSpaceDN w:val="0"/>
      <w:adjustRightInd w:val="0"/>
      <w:spacing w:after="0" w:line="240" w:lineRule="auto"/>
    </w:pPr>
    <w:rPr>
      <w:rFonts w:ascii="Courier 10cpi" w:hAnsi="Courier 10cpi" w:cs="Courier 10cpi"/>
      <w:sz w:val="20"/>
      <w:szCs w:val="20"/>
      <w:lang w:eastAsia="zh-CN"/>
    </w:rPr>
  </w:style>
  <w:style w:type="paragraph" w:styleId="Heading1">
    <w:name w:val="heading 1"/>
    <w:basedOn w:val="Normal"/>
    <w:next w:val="Normal"/>
    <w:link w:val="Heading1Char"/>
    <w:uiPriority w:val="9"/>
    <w:qFormat/>
    <w:rsid w:val="005F3B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B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F91"/>
    <w:pPr>
      <w:ind w:left="720"/>
    </w:pPr>
  </w:style>
  <w:style w:type="character" w:styleId="Hyperlink">
    <w:name w:val="Hyperlink"/>
    <w:basedOn w:val="DefaultParagraphFont"/>
    <w:uiPriority w:val="99"/>
    <w:semiHidden/>
    <w:unhideWhenUsed/>
    <w:rsid w:val="00E24F91"/>
    <w:rPr>
      <w:color w:val="0000FF"/>
      <w:u w:val="single"/>
    </w:rPr>
  </w:style>
  <w:style w:type="character" w:customStyle="1" w:styleId="Heading1Char">
    <w:name w:val="Heading 1 Char"/>
    <w:basedOn w:val="DefaultParagraphFont"/>
    <w:link w:val="Heading1"/>
    <w:uiPriority w:val="9"/>
    <w:rsid w:val="005F3BC3"/>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5F3BC3"/>
    <w:rPr>
      <w:rFonts w:asciiTheme="majorHAnsi" w:eastAsiaTheme="majorEastAsia" w:hAnsiTheme="majorHAnsi" w:cstheme="majorBidi"/>
      <w:color w:val="2F5496" w:themeColor="accent1" w:themeShade="BF"/>
      <w:sz w:val="26"/>
      <w:szCs w:val="26"/>
      <w:lang w:eastAsia="zh-CN"/>
    </w:rPr>
  </w:style>
  <w:style w:type="paragraph" w:styleId="Revision">
    <w:name w:val="Revision"/>
    <w:hidden/>
    <w:uiPriority w:val="99"/>
    <w:semiHidden/>
    <w:rsid w:val="000653A4"/>
    <w:pPr>
      <w:spacing w:after="0" w:line="240" w:lineRule="auto"/>
    </w:pPr>
    <w:rPr>
      <w:rFonts w:ascii="Courier 10cpi" w:hAnsi="Courier 10cpi" w:cs="Courier 10cpi"/>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7971">
      <w:bodyDiv w:val="1"/>
      <w:marLeft w:val="0"/>
      <w:marRight w:val="0"/>
      <w:marTop w:val="0"/>
      <w:marBottom w:val="0"/>
      <w:divBdr>
        <w:top w:val="none" w:sz="0" w:space="0" w:color="auto"/>
        <w:left w:val="none" w:sz="0" w:space="0" w:color="auto"/>
        <w:bottom w:val="none" w:sz="0" w:space="0" w:color="auto"/>
        <w:right w:val="none" w:sz="0" w:space="0" w:color="auto"/>
      </w:divBdr>
      <w:divsChild>
        <w:div w:id="1511603925">
          <w:marLeft w:val="0"/>
          <w:marRight w:val="0"/>
          <w:marTop w:val="0"/>
          <w:marBottom w:val="0"/>
          <w:divBdr>
            <w:top w:val="none" w:sz="0" w:space="0" w:color="auto"/>
            <w:left w:val="none" w:sz="0" w:space="0" w:color="auto"/>
            <w:bottom w:val="none" w:sz="0" w:space="0" w:color="auto"/>
            <w:right w:val="none" w:sz="0" w:space="0" w:color="auto"/>
          </w:divBdr>
          <w:divsChild>
            <w:div w:id="8922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945">
      <w:bodyDiv w:val="1"/>
      <w:marLeft w:val="0"/>
      <w:marRight w:val="0"/>
      <w:marTop w:val="0"/>
      <w:marBottom w:val="0"/>
      <w:divBdr>
        <w:top w:val="none" w:sz="0" w:space="0" w:color="auto"/>
        <w:left w:val="none" w:sz="0" w:space="0" w:color="auto"/>
        <w:bottom w:val="none" w:sz="0" w:space="0" w:color="auto"/>
        <w:right w:val="none" w:sz="0" w:space="0" w:color="auto"/>
      </w:divBdr>
      <w:divsChild>
        <w:div w:id="1739745072">
          <w:marLeft w:val="0"/>
          <w:marRight w:val="0"/>
          <w:marTop w:val="0"/>
          <w:marBottom w:val="0"/>
          <w:divBdr>
            <w:top w:val="none" w:sz="0" w:space="0" w:color="auto"/>
            <w:left w:val="none" w:sz="0" w:space="0" w:color="auto"/>
            <w:bottom w:val="none" w:sz="0" w:space="0" w:color="auto"/>
            <w:right w:val="none" w:sz="0" w:space="0" w:color="auto"/>
          </w:divBdr>
          <w:divsChild>
            <w:div w:id="18992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88F4E287EB8A449A4E92901A756D50" ma:contentTypeVersion="8" ma:contentTypeDescription="Create a new document." ma:contentTypeScope="" ma:versionID="b83a5ac0a482f95e16256fcd2be9e20c">
  <xsd:schema xmlns:xsd="http://www.w3.org/2001/XMLSchema" xmlns:xs="http://www.w3.org/2001/XMLSchema" xmlns:p="http://schemas.microsoft.com/office/2006/metadata/properties" xmlns:ns2="4a79b4f7-0f50-46b9-b575-1ae67d8e3eae" xmlns:ns3="fed217b5-a79e-4f4a-9771-7e79ef33de59" targetNamespace="http://schemas.microsoft.com/office/2006/metadata/properties" ma:root="true" ma:fieldsID="8e3a46554b6b3438717b1aa12cc20a5d" ns2:_="" ns3:_="">
    <xsd:import namespace="4a79b4f7-0f50-46b9-b575-1ae67d8e3eae"/>
    <xsd:import namespace="fed217b5-a79e-4f4a-9771-7e79ef33de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9b4f7-0f50-46b9-b575-1ae67d8e3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d217b5-a79e-4f4a-9771-7e79ef33d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485070-9A07-4417-AD58-1016B3063147}">
  <ds:schemaRefs>
    <ds:schemaRef ds:uri="http://schemas.microsoft.com/sharepoint/v3/contenttype/forms"/>
  </ds:schemaRefs>
</ds:datastoreItem>
</file>

<file path=customXml/itemProps2.xml><?xml version="1.0" encoding="utf-8"?>
<ds:datastoreItem xmlns:ds="http://schemas.openxmlformats.org/officeDocument/2006/customXml" ds:itemID="{5361011E-80AA-4905-BF9F-E63784EAA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9b4f7-0f50-46b9-b575-1ae67d8e3eae"/>
    <ds:schemaRef ds:uri="fed217b5-a79e-4f4a-9771-7e79ef33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1A4BE7-8C5E-49A5-A280-EC825FFD5C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2481</Words>
  <Characters>14145</Characters>
  <Application>Microsoft Office Word</Application>
  <DocSecurity>0</DocSecurity>
  <Lines>117</Lines>
  <Paragraphs>33</Paragraphs>
  <ScaleCrop>false</ScaleCrop>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Maggie (NIH/NCI) [C]</dc:creator>
  <cp:keywords/>
  <dc:description/>
  <cp:lastModifiedBy>Sarkar, Titli (NIH/NCI) [C]</cp:lastModifiedBy>
  <cp:revision>112</cp:revision>
  <dcterms:created xsi:type="dcterms:W3CDTF">2022-05-19T00:48:00Z</dcterms:created>
  <dcterms:modified xsi:type="dcterms:W3CDTF">2022-05-25T15:59:00Z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0x010100C888F4E287EB8A449A4E92901A756D50</vt:lpwstr>
  </property>
</Properties>
</file>